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6D96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24475BDB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47BF53AE" w14:textId="1C899A6D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  <w:r w:rsidRPr="00873945">
        <w:rPr>
          <w:rFonts w:ascii="Times New Roman" w:hAnsi="Times New Roman" w:cs="Times New Roman"/>
          <w:noProof/>
        </w:rPr>
        <w:drawing>
          <wp:inline distT="0" distB="0" distL="0" distR="0" wp14:anchorId="332F51A1" wp14:editId="15634638">
            <wp:extent cx="2266950" cy="2266950"/>
            <wp:effectExtent l="0" t="0" r="0" b="0"/>
            <wp:docPr id="1877503551" name="Picture 1" descr="A logo of a book and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3551" name="Picture 1" descr="A logo of a book and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68B1" w14:textId="77777777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</w:p>
    <w:p w14:paraId="1B2544EE" w14:textId="4C6F1DB3" w:rsidR="009F65EB" w:rsidRPr="00A10092" w:rsidRDefault="00E638EC" w:rsidP="00873945">
      <w:pPr>
        <w:jc w:val="center"/>
        <w:rPr>
          <w:rFonts w:ascii="Times New Roman" w:hAnsi="Times New Roman" w:cs="Times New Roman"/>
          <w:color w:val="002060"/>
          <w:sz w:val="42"/>
          <w:szCs w:val="42"/>
        </w:rPr>
      </w:pPr>
      <w:r>
        <w:rPr>
          <w:rFonts w:ascii="Times New Roman" w:hAnsi="Times New Roman" w:cs="Times New Roman"/>
          <w:color w:val="002060"/>
          <w:sz w:val="42"/>
          <w:szCs w:val="42"/>
        </w:rPr>
        <w:t>Advanced Topics in Databases</w:t>
      </w:r>
    </w:p>
    <w:p w14:paraId="68EE5D0B" w14:textId="77777777" w:rsidR="00873945" w:rsidRPr="00A10092" w:rsidRDefault="00873945">
      <w:pPr>
        <w:rPr>
          <w:rFonts w:ascii="Times New Roman" w:hAnsi="Times New Roman" w:cs="Times New Roman"/>
          <w:color w:val="002060"/>
          <w:sz w:val="32"/>
          <w:szCs w:val="32"/>
        </w:rPr>
      </w:pPr>
    </w:p>
    <w:p w14:paraId="5C3CB050" w14:textId="67471BEE" w:rsidR="00873945" w:rsidRPr="00A10092" w:rsidRDefault="00E638EC" w:rsidP="00873945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1</w:t>
      </w:r>
      <w:r w:rsidRPr="00E638EC">
        <w:rPr>
          <w:rFonts w:ascii="Times New Roman" w:hAnsi="Times New Roman" w:cs="Times New Roman"/>
          <w:color w:val="002060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 Deliverable</w:t>
      </w:r>
    </w:p>
    <w:p w14:paraId="2202A6BC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5FFB2E3F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60D7EC53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403276F0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6E6127A4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08EF4DD2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2B73E374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7A6785A8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63EFCE94" w14:textId="77777777" w:rsidR="00873945" w:rsidRPr="00A10092" w:rsidRDefault="00873945" w:rsidP="00873945">
      <w:pPr>
        <w:jc w:val="center"/>
        <w:rPr>
          <w:rFonts w:ascii="Times New Roman" w:hAnsi="Times New Roman" w:cs="Times New Roman"/>
        </w:rPr>
      </w:pPr>
    </w:p>
    <w:p w14:paraId="5EFA97E0" w14:textId="641EDC71" w:rsidR="00873945" w:rsidRPr="00E638EC" w:rsidRDefault="00E638EC" w:rsidP="00873945">
      <w:pPr>
        <w:jc w:val="center"/>
        <w:rPr>
          <w:rFonts w:ascii="Times New Roman" w:hAnsi="Times New Roman" w:cs="Times New Roman"/>
          <w:i/>
          <w:iCs/>
          <w:color w:val="002060"/>
        </w:rPr>
      </w:pPr>
      <w:r>
        <w:rPr>
          <w:rFonts w:ascii="Times New Roman" w:hAnsi="Times New Roman" w:cs="Times New Roman"/>
          <w:i/>
          <w:iCs/>
          <w:color w:val="002060"/>
        </w:rPr>
        <w:t>Demertzoglou Efstratios</w:t>
      </w:r>
      <w:r w:rsidR="00873945" w:rsidRPr="00E638EC">
        <w:rPr>
          <w:rFonts w:ascii="Times New Roman" w:hAnsi="Times New Roman" w:cs="Times New Roman"/>
          <w:i/>
          <w:iCs/>
          <w:color w:val="002060"/>
        </w:rPr>
        <w:t xml:space="preserve"> | </w:t>
      </w:r>
      <w:r w:rsidR="00873945" w:rsidRPr="00873945">
        <w:rPr>
          <w:rFonts w:ascii="Times New Roman" w:hAnsi="Times New Roman" w:cs="Times New Roman"/>
          <w:i/>
          <w:iCs/>
          <w:color w:val="002060"/>
          <w:lang w:val="el-GR"/>
        </w:rPr>
        <w:t>ΤΗ</w:t>
      </w:r>
      <w:r w:rsidR="00873945" w:rsidRPr="00E638EC">
        <w:rPr>
          <w:rFonts w:ascii="Times New Roman" w:hAnsi="Times New Roman" w:cs="Times New Roman"/>
          <w:i/>
          <w:iCs/>
          <w:color w:val="002060"/>
        </w:rPr>
        <w:t>20580</w:t>
      </w:r>
    </w:p>
    <w:p w14:paraId="26781484" w14:textId="49C76D2B" w:rsidR="00EA7D25" w:rsidRDefault="00705211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  <w:r>
        <w:rPr>
          <w:rFonts w:ascii="Times New Roman" w:hAnsi="Times New Roman" w:cs="Times New Roman"/>
          <w:i/>
          <w:iCs/>
          <w:color w:val="002060"/>
        </w:rPr>
        <w:t>Tatsios Ilias | TH20566</w:t>
      </w:r>
    </w:p>
    <w:p w14:paraId="6C639708" w14:textId="77777777" w:rsidR="00E638EC" w:rsidRPr="00E638EC" w:rsidRDefault="00E638EC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03D44DE" w14:textId="77777777" w:rsidR="00EA7D25" w:rsidRPr="00A10092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91336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26BBDD" w14:textId="1A6A0C04" w:rsidR="00EA7D25" w:rsidRDefault="00EA7D25">
          <w:pPr>
            <w:pStyle w:val="TOCHeading"/>
          </w:pPr>
          <w:r>
            <w:t>Table of Contents</w:t>
          </w:r>
        </w:p>
        <w:p w14:paraId="0F9C0420" w14:textId="203F4EAE" w:rsidR="00705211" w:rsidRDefault="00EA7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67941" w:history="1">
            <w:r w:rsidR="00705211" w:rsidRPr="00D23012">
              <w:rPr>
                <w:rStyle w:val="Hyperlink"/>
                <w:noProof/>
              </w:rPr>
              <w:t>The csv file I will be working with</w:t>
            </w:r>
            <w:r w:rsidR="00705211">
              <w:rPr>
                <w:noProof/>
                <w:webHidden/>
              </w:rPr>
              <w:tab/>
            </w:r>
            <w:r w:rsidR="00705211">
              <w:rPr>
                <w:noProof/>
                <w:webHidden/>
              </w:rPr>
              <w:fldChar w:fldCharType="begin"/>
            </w:r>
            <w:r w:rsidR="00705211">
              <w:rPr>
                <w:noProof/>
                <w:webHidden/>
              </w:rPr>
              <w:instrText xml:space="preserve"> PAGEREF _Toc193767941 \h </w:instrText>
            </w:r>
            <w:r w:rsidR="00705211">
              <w:rPr>
                <w:noProof/>
                <w:webHidden/>
              </w:rPr>
            </w:r>
            <w:r w:rsidR="00705211">
              <w:rPr>
                <w:noProof/>
                <w:webHidden/>
              </w:rPr>
              <w:fldChar w:fldCharType="separate"/>
            </w:r>
            <w:r w:rsidR="009D679F">
              <w:rPr>
                <w:noProof/>
                <w:webHidden/>
              </w:rPr>
              <w:t>3</w:t>
            </w:r>
            <w:r w:rsidR="00705211">
              <w:rPr>
                <w:noProof/>
                <w:webHidden/>
              </w:rPr>
              <w:fldChar w:fldCharType="end"/>
            </w:r>
          </w:hyperlink>
        </w:p>
        <w:p w14:paraId="6F56F545" w14:textId="286F79AB" w:rsidR="00705211" w:rsidRDefault="007052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3767942" w:history="1">
            <w:r w:rsidRPr="00D23012">
              <w:rPr>
                <w:rStyle w:val="Hyperlink"/>
                <w:noProof/>
              </w:rPr>
              <w:t>Functional dependencies: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_Toc193767942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7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5A5D" w14:textId="7F253A3F" w:rsidR="00705211" w:rsidRDefault="007052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3767943" w:history="1">
            <w:r w:rsidRPr="00D23012">
              <w:rPr>
                <w:rStyle w:val="Hyperlink"/>
                <w:noProof/>
              </w:rPr>
              <w:t>Initial 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_Toc193767943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7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9D31" w14:textId="5AC5353A" w:rsidR="00705211" w:rsidRDefault="007052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3767944" w:history="1">
            <w:r w:rsidRPr="00D23012">
              <w:rPr>
                <w:rStyle w:val="Hyperlink"/>
                <w:noProof/>
              </w:rPr>
              <w:t>Propose a Joinless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_Toc193767944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7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40EF" w14:textId="0BB5E3FC" w:rsidR="00705211" w:rsidRDefault="007052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3767945" w:history="1">
            <w:r w:rsidRPr="00D23012">
              <w:rPr>
                <w:rStyle w:val="Hyperlink"/>
                <w:noProof/>
              </w:rPr>
              <w:t>Candidate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_Toc193767945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7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C1A8" w14:textId="10E1EC64" w:rsidR="00EA7D25" w:rsidRDefault="00EA7D25">
          <w:r>
            <w:rPr>
              <w:b/>
              <w:bCs/>
              <w:noProof/>
            </w:rPr>
            <w:fldChar w:fldCharType="end"/>
          </w:r>
        </w:p>
      </w:sdtContent>
    </w:sdt>
    <w:p w14:paraId="1A2ABE54" w14:textId="7BD276A9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4AF55562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E0C3748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4FA44D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A4041E0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7691095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7978812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2602F2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F6F5437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B028B83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3FD5B3B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F4A624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04F235A6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251127FD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636CA76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CA0FD87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01564DD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F0B1F3C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A648C13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B064D11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1651E75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EDCB1C9" w14:textId="77777777" w:rsidR="00C5135D" w:rsidRPr="00EA7D25" w:rsidRDefault="00C5135D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45386C1" w14:textId="2F55BE99" w:rsidR="00873945" w:rsidRDefault="00E638EC" w:rsidP="00546480">
      <w:pPr>
        <w:pStyle w:val="Heading1"/>
      </w:pPr>
      <w:bookmarkStart w:id="0" w:name="_Toc193767941"/>
      <w:r>
        <w:lastRenderedPageBreak/>
        <w:t xml:space="preserve">The </w:t>
      </w:r>
      <w:r w:rsidR="009271D5">
        <w:t>csv file I will be working with</w:t>
      </w:r>
      <w:bookmarkEnd w:id="0"/>
      <w:r w:rsidR="009271D5">
        <w:t xml:space="preserve"> </w:t>
      </w:r>
    </w:p>
    <w:p w14:paraId="670A0023" w14:textId="77777777" w:rsidR="00546480" w:rsidRDefault="00546480" w:rsidP="00546480"/>
    <w:p w14:paraId="7FF43EE9" w14:textId="317B919F" w:rsidR="005B60E7" w:rsidRDefault="00AF28E0" w:rsidP="00546480">
      <w:pPr>
        <w:rPr>
          <w:i/>
          <w:iCs/>
          <w:u w:val="single"/>
        </w:rPr>
      </w:pPr>
      <w:r>
        <w:t xml:space="preserve">The Universal table is a group of attributes from the </w:t>
      </w:r>
      <w:r w:rsidR="00E7454C" w:rsidRPr="00E7454C">
        <w:rPr>
          <w:i/>
          <w:iCs/>
          <w:u w:val="single"/>
        </w:rPr>
        <w:t>races.csv</w:t>
      </w:r>
    </w:p>
    <w:p w14:paraId="2FD1E055" w14:textId="383C5FA4" w:rsidR="00AF28E0" w:rsidRDefault="00AF28E0" w:rsidP="00546480"/>
    <w:p w14:paraId="253A8B5E" w14:textId="4FC47AD8" w:rsidR="005B60E7" w:rsidRDefault="005B60E7" w:rsidP="00AF28E0">
      <w:proofErr w:type="gramStart"/>
      <w:r>
        <w:t>UNIVERSAL(</w:t>
      </w:r>
      <w:proofErr w:type="gramEnd"/>
      <w:r w:rsidR="00044353" w:rsidRPr="00F057E4">
        <w:t>race</w:t>
      </w:r>
      <w:r w:rsidR="00044353">
        <w:t>id</w:t>
      </w:r>
      <w:r w:rsidR="00044353" w:rsidRPr="00F057E4">
        <w:t>,year,driver</w:t>
      </w:r>
      <w:r w:rsidR="00044353">
        <w:t>id</w:t>
      </w:r>
      <w:r w:rsidR="00044353" w:rsidRPr="00F057E4">
        <w:t>,points,circuit</w:t>
      </w:r>
      <w:r w:rsidR="00044353">
        <w:t>id</w:t>
      </w:r>
      <w:r w:rsidR="00044353" w:rsidRPr="00F057E4">
        <w:t>,alt</w:t>
      </w:r>
      <w:r w:rsidR="00354C40">
        <w:t>)</w:t>
      </w:r>
    </w:p>
    <w:p w14:paraId="591C87D5" w14:textId="77777777" w:rsidR="004A1394" w:rsidRDefault="004A1394" w:rsidP="00546480"/>
    <w:p w14:paraId="643F711F" w14:textId="77777777" w:rsidR="004A1394" w:rsidRPr="00546480" w:rsidRDefault="004A1394" w:rsidP="00546480"/>
    <w:p w14:paraId="0526F470" w14:textId="1F8D57A6" w:rsidR="00873945" w:rsidRDefault="00712655" w:rsidP="00873945">
      <w:pPr>
        <w:pStyle w:val="Heading1"/>
      </w:pPr>
      <w:bookmarkStart w:id="1" w:name="_Toc193767942"/>
      <w:r>
        <w:t>Functional dependencies</w:t>
      </w:r>
      <w:r w:rsidR="00873945" w:rsidRPr="00873945">
        <w:t>:</w:t>
      </w:r>
      <w:bookmarkEnd w:id="1"/>
    </w:p>
    <w:p w14:paraId="474B0F94" w14:textId="70774245" w:rsidR="003D4993" w:rsidRPr="00B44E05" w:rsidRDefault="00094F46" w:rsidP="00846682">
      <w:pPr>
        <w:rPr>
          <w:rFonts w:eastAsiaTheme="minorEastAsia"/>
          <w:i/>
          <w:iCs/>
          <w:sz w:val="20"/>
          <w:szCs w:val="20"/>
        </w:rPr>
      </w:pPr>
      <w:r w:rsidRPr="00AA0C4B">
        <w:br/>
      </w:r>
    </w:p>
    <w:p w14:paraId="04B4E4BA" w14:textId="786F62AE" w:rsidR="00846682" w:rsidRDefault="00044353" w:rsidP="00846682">
      <w:r>
        <w:t>r</w:t>
      </w:r>
      <w:r w:rsidR="00846682">
        <w:t>ace</w:t>
      </w:r>
      <w:r>
        <w:t>id</w:t>
      </w:r>
      <w:r>
        <w:t xml:space="preserve"> </w:t>
      </w:r>
      <w:r w:rsidR="00846682">
        <w:t>--&gt;</w:t>
      </w:r>
      <w:r>
        <w:t xml:space="preserve"> </w:t>
      </w:r>
      <w:proofErr w:type="gramStart"/>
      <w:r w:rsidR="00846682">
        <w:t>year;</w:t>
      </w:r>
      <w:proofErr w:type="gramEnd"/>
    </w:p>
    <w:p w14:paraId="2AB754D7" w14:textId="279DE473" w:rsidR="00846682" w:rsidRDefault="00846682" w:rsidP="00846682">
      <w:r>
        <w:t>race</w:t>
      </w:r>
      <w:r w:rsidR="00044353">
        <w:t>id</w:t>
      </w:r>
      <w:r>
        <w:t>,</w:t>
      </w:r>
      <w:r w:rsidR="00044353">
        <w:t xml:space="preserve"> </w:t>
      </w:r>
      <w:r>
        <w:t>points</w:t>
      </w:r>
      <w:r w:rsidR="00044353">
        <w:t xml:space="preserve"> </w:t>
      </w:r>
      <w:r>
        <w:t>--&gt;</w:t>
      </w:r>
      <w:r w:rsidR="00044353">
        <w:t xml:space="preserve"> </w:t>
      </w:r>
      <w:proofErr w:type="gramStart"/>
      <w:r>
        <w:t>driver</w:t>
      </w:r>
      <w:r w:rsidR="00044353">
        <w:t>id</w:t>
      </w:r>
      <w:r>
        <w:t>;</w:t>
      </w:r>
      <w:proofErr w:type="gramEnd"/>
    </w:p>
    <w:p w14:paraId="563E8875" w14:textId="3B073B45" w:rsidR="00846682" w:rsidRDefault="00846682" w:rsidP="00846682">
      <w:r>
        <w:t>race</w:t>
      </w:r>
      <w:r w:rsidR="00044353">
        <w:t>id</w:t>
      </w:r>
      <w:r w:rsidR="00044353">
        <w:t xml:space="preserve"> </w:t>
      </w:r>
      <w:r>
        <w:t>--&gt;</w:t>
      </w:r>
      <w:r w:rsidR="00044353">
        <w:t xml:space="preserve"> </w:t>
      </w:r>
      <w:proofErr w:type="gramStart"/>
      <w:r>
        <w:t>circuit</w:t>
      </w:r>
      <w:r w:rsidR="00044353">
        <w:t>id</w:t>
      </w:r>
      <w:r>
        <w:t>;</w:t>
      </w:r>
      <w:proofErr w:type="gramEnd"/>
    </w:p>
    <w:p w14:paraId="3805CDDE" w14:textId="66514589" w:rsidR="00846682" w:rsidRDefault="00044353" w:rsidP="00846682">
      <w:r>
        <w:t xml:space="preserve">circuited </w:t>
      </w:r>
      <w:r w:rsidR="00846682">
        <w:t>--&gt;</w:t>
      </w:r>
      <w:r>
        <w:t xml:space="preserve"> </w:t>
      </w:r>
      <w:proofErr w:type="gramStart"/>
      <w:r w:rsidR="00846682">
        <w:t>alt;</w:t>
      </w:r>
      <w:proofErr w:type="gramEnd"/>
    </w:p>
    <w:p w14:paraId="611B3A23" w14:textId="77777777" w:rsidR="00B44E05" w:rsidRPr="00B44E05" w:rsidRDefault="00B44E05" w:rsidP="00B44E05">
      <w:pPr>
        <w:rPr>
          <w:rFonts w:eastAsiaTheme="minorEastAsia"/>
          <w:i/>
          <w:iCs/>
          <w:sz w:val="20"/>
          <w:szCs w:val="20"/>
        </w:rPr>
      </w:pPr>
    </w:p>
    <w:p w14:paraId="0D81DB42" w14:textId="77777777" w:rsidR="00B44E05" w:rsidRPr="00B44E05" w:rsidRDefault="00B44E05" w:rsidP="00B44E05">
      <w:pPr>
        <w:rPr>
          <w:rFonts w:eastAsiaTheme="minorEastAsia"/>
          <w:i/>
          <w:iCs/>
          <w:sz w:val="20"/>
          <w:szCs w:val="20"/>
        </w:rPr>
      </w:pPr>
    </w:p>
    <w:p w14:paraId="2E1B9964" w14:textId="77777777" w:rsidR="00B44E05" w:rsidRPr="00B44E05" w:rsidRDefault="00B44E05" w:rsidP="00B44E05">
      <w:pPr>
        <w:rPr>
          <w:rFonts w:eastAsiaTheme="minorEastAsia"/>
          <w:i/>
          <w:iCs/>
          <w:sz w:val="20"/>
          <w:szCs w:val="20"/>
        </w:rPr>
      </w:pPr>
    </w:p>
    <w:p w14:paraId="4E8EB992" w14:textId="77777777" w:rsidR="00B44E05" w:rsidRPr="00B44E05" w:rsidRDefault="00B44E05" w:rsidP="00B44E05">
      <w:pPr>
        <w:rPr>
          <w:rFonts w:eastAsiaTheme="minorEastAsia"/>
          <w:i/>
          <w:iCs/>
          <w:sz w:val="20"/>
          <w:szCs w:val="20"/>
        </w:rPr>
      </w:pPr>
    </w:p>
    <w:p w14:paraId="476C4564" w14:textId="77777777" w:rsidR="002F42F5" w:rsidRDefault="002F42F5" w:rsidP="00873945"/>
    <w:p w14:paraId="120723E5" w14:textId="77777777" w:rsidR="002F42F5" w:rsidRDefault="002F42F5" w:rsidP="00873945"/>
    <w:p w14:paraId="1C75460C" w14:textId="77777777" w:rsidR="002F42F5" w:rsidRDefault="002F42F5" w:rsidP="00873945"/>
    <w:p w14:paraId="5D9E0533" w14:textId="77777777" w:rsidR="002F42F5" w:rsidRDefault="002F42F5" w:rsidP="00873945"/>
    <w:p w14:paraId="34FAD944" w14:textId="77777777" w:rsidR="002F42F5" w:rsidRDefault="002F42F5" w:rsidP="00873945"/>
    <w:p w14:paraId="18089487" w14:textId="77777777" w:rsidR="002F42F5" w:rsidRDefault="002F42F5" w:rsidP="00873945"/>
    <w:p w14:paraId="5E6AD612" w14:textId="77777777" w:rsidR="002F42F5" w:rsidRDefault="002F42F5" w:rsidP="00873945"/>
    <w:p w14:paraId="044886FF" w14:textId="77777777" w:rsidR="002F42F5" w:rsidRDefault="002F42F5" w:rsidP="00873945"/>
    <w:p w14:paraId="62984E51" w14:textId="77777777" w:rsidR="002F42F5" w:rsidRPr="00B44E05" w:rsidRDefault="002F42F5" w:rsidP="00873945"/>
    <w:p w14:paraId="6F3AB67E" w14:textId="0DE0B4E4" w:rsidR="00EA7D25" w:rsidRDefault="00712655" w:rsidP="000A53EA">
      <w:pPr>
        <w:pStyle w:val="Heading1"/>
      </w:pPr>
      <w:bookmarkStart w:id="2" w:name="_Toc193767943"/>
      <w:r>
        <w:lastRenderedPageBreak/>
        <w:t>Initial Relational Schema</w:t>
      </w:r>
      <w:bookmarkEnd w:id="2"/>
    </w:p>
    <w:p w14:paraId="16ABD933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 xml:space="preserve">DROP </w:t>
      </w:r>
      <w:proofErr w:type="gramStart"/>
      <w:r w:rsidRPr="00B1328B">
        <w:rPr>
          <w:sz w:val="14"/>
          <w:szCs w:val="14"/>
        </w:rPr>
        <w:t>TABLE IF</w:t>
      </w:r>
      <w:proofErr w:type="gramEnd"/>
      <w:r w:rsidRPr="00B1328B">
        <w:rPr>
          <w:sz w:val="14"/>
          <w:szCs w:val="14"/>
        </w:rPr>
        <w:t xml:space="preserve"> EXISTS DRIVER_STANDINGS </w:t>
      </w:r>
      <w:proofErr w:type="gramStart"/>
      <w:r w:rsidRPr="00B1328B">
        <w:rPr>
          <w:sz w:val="14"/>
          <w:szCs w:val="14"/>
        </w:rPr>
        <w:t>CASCADE;</w:t>
      </w:r>
      <w:proofErr w:type="gramEnd"/>
    </w:p>
    <w:p w14:paraId="59B840DC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 xml:space="preserve">DROP TABLE IF EXISTS RACES </w:t>
      </w:r>
      <w:proofErr w:type="gramStart"/>
      <w:r w:rsidRPr="00B1328B">
        <w:rPr>
          <w:sz w:val="14"/>
          <w:szCs w:val="14"/>
        </w:rPr>
        <w:t>CASCADE;</w:t>
      </w:r>
      <w:proofErr w:type="gramEnd"/>
    </w:p>
    <w:p w14:paraId="0C9D0EC4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 xml:space="preserve">DROP TABLE IF EXISTS CIRCUITS </w:t>
      </w:r>
      <w:proofErr w:type="gramStart"/>
      <w:r w:rsidRPr="00B1328B">
        <w:rPr>
          <w:sz w:val="14"/>
          <w:szCs w:val="14"/>
        </w:rPr>
        <w:t>CASCADE;</w:t>
      </w:r>
      <w:proofErr w:type="gramEnd"/>
    </w:p>
    <w:p w14:paraId="004C3CB0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</w:p>
    <w:p w14:paraId="07C0EA5B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 xml:space="preserve">CREATE TABLE </w:t>
      </w:r>
      <w:proofErr w:type="gramStart"/>
      <w:r w:rsidRPr="00B1328B">
        <w:rPr>
          <w:sz w:val="14"/>
          <w:szCs w:val="14"/>
        </w:rPr>
        <w:t>CIRCUITS(</w:t>
      </w:r>
      <w:proofErr w:type="gramEnd"/>
    </w:p>
    <w:p w14:paraId="0EEB644E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circuitId INT NOT NULL,</w:t>
      </w:r>
    </w:p>
    <w:p w14:paraId="7773AB83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alt INT NOT NULL,</w:t>
      </w:r>
    </w:p>
    <w:p w14:paraId="2B87B179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 xml:space="preserve">PRIMARY </w:t>
      </w:r>
      <w:proofErr w:type="gramStart"/>
      <w:r w:rsidRPr="00B1328B">
        <w:rPr>
          <w:sz w:val="14"/>
          <w:szCs w:val="14"/>
        </w:rPr>
        <w:t>KEY(</w:t>
      </w:r>
      <w:proofErr w:type="gramEnd"/>
      <w:r w:rsidRPr="00B1328B">
        <w:rPr>
          <w:sz w:val="14"/>
          <w:szCs w:val="14"/>
        </w:rPr>
        <w:t>circuitId));</w:t>
      </w:r>
    </w:p>
    <w:p w14:paraId="0FB027FB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</w:p>
    <w:p w14:paraId="73FA846C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 xml:space="preserve">COPY CIRCUITS FROM 'C:\uni\8x\ATD\archive\circuits_modified.csv' DELIMITER ',' CSV </w:t>
      </w:r>
      <w:proofErr w:type="gramStart"/>
      <w:r w:rsidRPr="00B1328B">
        <w:rPr>
          <w:sz w:val="14"/>
          <w:szCs w:val="14"/>
        </w:rPr>
        <w:t>HEADER;</w:t>
      </w:r>
      <w:proofErr w:type="gramEnd"/>
    </w:p>
    <w:p w14:paraId="6CB724EF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</w:p>
    <w:p w14:paraId="4910CED9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CREATE TABLE RACES (</w:t>
      </w:r>
    </w:p>
    <w:p w14:paraId="24DC3592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raceId INT NOT NULL,</w:t>
      </w:r>
    </w:p>
    <w:p w14:paraId="2EFFFA9B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circuitId INT NOT NULL,</w:t>
      </w:r>
    </w:p>
    <w:p w14:paraId="2D3DDA9C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FOREIGN KEY (circuitId) REFERENCES CIRCUITS (circuitId),</w:t>
      </w:r>
    </w:p>
    <w:p w14:paraId="38F86565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PRIMARY KEY (raceId)</w:t>
      </w:r>
      <w:proofErr w:type="gramStart"/>
      <w:r w:rsidRPr="00B1328B">
        <w:rPr>
          <w:sz w:val="14"/>
          <w:szCs w:val="14"/>
        </w:rPr>
        <w:t>);</w:t>
      </w:r>
      <w:proofErr w:type="gramEnd"/>
    </w:p>
    <w:p w14:paraId="2C569B8D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</w:p>
    <w:p w14:paraId="119A2B1F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 xml:space="preserve">COPY RACES FROM 'C:\uni\8x\ATD\archive\races_modified.csv' DELIMITER ',' CSV </w:t>
      </w:r>
      <w:proofErr w:type="gramStart"/>
      <w:r w:rsidRPr="00B1328B">
        <w:rPr>
          <w:sz w:val="14"/>
          <w:szCs w:val="14"/>
        </w:rPr>
        <w:t>HEADER;</w:t>
      </w:r>
      <w:proofErr w:type="gramEnd"/>
    </w:p>
    <w:p w14:paraId="6274EEE5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</w:p>
    <w:p w14:paraId="3AFDAE98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CREATE TABLE DRIVER_STANDINGS (</w:t>
      </w:r>
    </w:p>
    <w:p w14:paraId="311FCA2C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raceId INT NOT NULL,</w:t>
      </w:r>
    </w:p>
    <w:p w14:paraId="2B9BC25E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driverId INT NOT NULL,</w:t>
      </w:r>
    </w:p>
    <w:p w14:paraId="117C5576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points INT NOT NULL,</w:t>
      </w:r>
    </w:p>
    <w:p w14:paraId="69E74404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FOREIGN KEY (raceId) REFERENCES RACES (raceId),</w:t>
      </w:r>
    </w:p>
    <w:p w14:paraId="68293779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 xml:space="preserve">PRIMARY </w:t>
      </w:r>
      <w:proofErr w:type="gramStart"/>
      <w:r w:rsidRPr="00B1328B">
        <w:rPr>
          <w:sz w:val="14"/>
          <w:szCs w:val="14"/>
        </w:rPr>
        <w:t>KEY(</w:t>
      </w:r>
      <w:proofErr w:type="gramEnd"/>
      <w:r w:rsidRPr="00B1328B">
        <w:rPr>
          <w:sz w:val="14"/>
          <w:szCs w:val="14"/>
        </w:rPr>
        <w:t>driverId,raceId));</w:t>
      </w:r>
    </w:p>
    <w:p w14:paraId="10421DFD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</w:p>
    <w:p w14:paraId="53851E25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 xml:space="preserve">COPY RESULTS FROM 'C:\uni\8x\ATD\archive\driver_standings_modified.csv' DELIMITER ',' CSV </w:t>
      </w:r>
      <w:proofErr w:type="gramStart"/>
      <w:r w:rsidRPr="00B1328B">
        <w:rPr>
          <w:sz w:val="14"/>
          <w:szCs w:val="14"/>
        </w:rPr>
        <w:t>HEADER;</w:t>
      </w:r>
      <w:proofErr w:type="gramEnd"/>
    </w:p>
    <w:p w14:paraId="34E243DD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</w:p>
    <w:p w14:paraId="675247A1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COPY (</w:t>
      </w:r>
    </w:p>
    <w:p w14:paraId="5A92DD3A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>    SELECT * FROM CIRCUITS NATURAL JOIN RACES NATURAL JOIN RESULTS</w:t>
      </w:r>
    </w:p>
    <w:p w14:paraId="4F3DEFEF" w14:textId="77777777" w:rsidR="00B1328B" w:rsidRPr="00B1328B" w:rsidRDefault="00B1328B" w:rsidP="00B1328B">
      <w:pPr>
        <w:shd w:val="clear" w:color="auto" w:fill="CAEDFB" w:themeFill="accent4" w:themeFillTint="33"/>
        <w:tabs>
          <w:tab w:val="left" w:pos="2369"/>
        </w:tabs>
        <w:rPr>
          <w:sz w:val="14"/>
          <w:szCs w:val="14"/>
        </w:rPr>
      </w:pPr>
      <w:r w:rsidRPr="00B1328B">
        <w:rPr>
          <w:sz w:val="14"/>
          <w:szCs w:val="14"/>
        </w:rPr>
        <w:t xml:space="preserve">) TO 'C:\uni\8x\ATD\archive\NATURALJOINTABLE.csv' DELIMITER ',' CSV </w:t>
      </w:r>
      <w:proofErr w:type="gramStart"/>
      <w:r w:rsidRPr="00B1328B">
        <w:rPr>
          <w:sz w:val="14"/>
          <w:szCs w:val="14"/>
        </w:rPr>
        <w:t>HEADER;</w:t>
      </w:r>
      <w:proofErr w:type="gramEnd"/>
    </w:p>
    <w:p w14:paraId="4A6F4F83" w14:textId="3ED5C45E" w:rsidR="004A1394" w:rsidRDefault="00E96E98" w:rsidP="00EA7D25">
      <w:pPr>
        <w:tabs>
          <w:tab w:val="left" w:pos="2369"/>
        </w:tabs>
      </w:pPr>
      <w:r>
        <w:t xml:space="preserve">By creating a natural </w:t>
      </w:r>
      <w:proofErr w:type="gramStart"/>
      <w:r>
        <w:t>join</w:t>
      </w:r>
      <w:proofErr w:type="gramEnd"/>
      <w:r>
        <w:t xml:space="preserve"> between these 3 tables as:</w:t>
      </w:r>
    </w:p>
    <w:p w14:paraId="58F1BC35" w14:textId="2F8D7EBA" w:rsidR="00E96E98" w:rsidRDefault="004E3082" w:rsidP="00EA7D25">
      <w:pPr>
        <w:tabs>
          <w:tab w:val="left" w:pos="2369"/>
        </w:tabs>
      </w:pPr>
      <w:r>
        <w:t>“</w:t>
      </w:r>
      <w:r w:rsidR="00E96E98" w:rsidRPr="004E3082">
        <w:rPr>
          <w:i/>
          <w:iCs/>
        </w:rPr>
        <w:t xml:space="preserve">SELECT * FROM CIRCUITS NATURAL JOIN </w:t>
      </w:r>
      <w:r w:rsidRPr="004E3082">
        <w:rPr>
          <w:i/>
          <w:iCs/>
        </w:rPr>
        <w:t xml:space="preserve">RACES NATURAL JOIN </w:t>
      </w:r>
      <w:r w:rsidR="000A53EA" w:rsidRPr="000A53EA">
        <w:rPr>
          <w:i/>
          <w:iCs/>
        </w:rPr>
        <w:t>DRIVER_STANDINGS</w:t>
      </w:r>
      <w:r>
        <w:t>”</w:t>
      </w:r>
    </w:p>
    <w:p w14:paraId="3A3EFB39" w14:textId="347AE963" w:rsidR="00846682" w:rsidRDefault="004E3082" w:rsidP="00EA7D25">
      <w:pPr>
        <w:tabs>
          <w:tab w:val="left" w:pos="2369"/>
        </w:tabs>
      </w:pPr>
      <w:r>
        <w:t>The output projected should be the same to “</w:t>
      </w:r>
      <w:r w:rsidRPr="004E3082">
        <w:rPr>
          <w:i/>
          <w:iCs/>
        </w:rPr>
        <w:t>SELECT * FROM UNIVERSAL</w:t>
      </w:r>
      <w:r>
        <w:t>”</w:t>
      </w:r>
    </w:p>
    <w:p w14:paraId="1CE52E8B" w14:textId="75298D1C" w:rsidR="00EA7D25" w:rsidRDefault="00546480" w:rsidP="00EA7D25">
      <w:pPr>
        <w:pStyle w:val="Heading1"/>
      </w:pPr>
      <w:bookmarkStart w:id="3" w:name="_Toc193767944"/>
      <w:r>
        <w:lastRenderedPageBreak/>
        <w:t xml:space="preserve">Propose </w:t>
      </w:r>
      <w:r w:rsidR="00C5135D">
        <w:t xml:space="preserve">a </w:t>
      </w:r>
      <w:r>
        <w:t>Joinless Decomposition</w:t>
      </w:r>
      <w:bookmarkEnd w:id="3"/>
    </w:p>
    <w:p w14:paraId="3F20D720" w14:textId="4B054434" w:rsidR="00EA7D25" w:rsidRDefault="00EA7D25" w:rsidP="00EA7D25"/>
    <w:p w14:paraId="061B1B65" w14:textId="5292A9FC" w:rsidR="00E35C3D" w:rsidRDefault="002F42F5" w:rsidP="00EA7D25">
      <w:r w:rsidRPr="003E6827">
        <w:drawing>
          <wp:anchor distT="0" distB="0" distL="114300" distR="114300" simplePos="0" relativeHeight="251532800" behindDoc="0" locked="0" layoutInCell="1" allowOverlap="1" wp14:anchorId="0420FEED" wp14:editId="5F901C76">
            <wp:simplePos x="0" y="0"/>
            <wp:positionH relativeFrom="margin">
              <wp:align>left</wp:align>
            </wp:positionH>
            <wp:positionV relativeFrom="paragraph">
              <wp:posOffset>12597</wp:posOffset>
            </wp:positionV>
            <wp:extent cx="5182323" cy="3562847"/>
            <wp:effectExtent l="0" t="0" r="0" b="0"/>
            <wp:wrapNone/>
            <wp:docPr id="2081152176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52176" name="Picture 1" descr="A diagram of a circui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C0017" w14:textId="77777777" w:rsidR="00E35C3D" w:rsidRDefault="00E35C3D" w:rsidP="00EA7D25"/>
    <w:p w14:paraId="36ED397D" w14:textId="77777777" w:rsidR="00E35C3D" w:rsidRDefault="00E35C3D" w:rsidP="00EA7D25"/>
    <w:p w14:paraId="7134FD36" w14:textId="77777777" w:rsidR="00E35C3D" w:rsidRDefault="00E35C3D" w:rsidP="00EA7D25"/>
    <w:p w14:paraId="5558E46B" w14:textId="77777777" w:rsidR="00E35C3D" w:rsidRDefault="00E35C3D" w:rsidP="00EA7D25"/>
    <w:p w14:paraId="7DCCD039" w14:textId="77777777" w:rsidR="00E35C3D" w:rsidRDefault="00E35C3D" w:rsidP="00EA7D25"/>
    <w:p w14:paraId="51FD75DF" w14:textId="77777777" w:rsidR="00E35C3D" w:rsidRDefault="00E35C3D" w:rsidP="00EA7D25"/>
    <w:p w14:paraId="2767007A" w14:textId="77777777" w:rsidR="00E35C3D" w:rsidRDefault="00E35C3D" w:rsidP="00EA7D25"/>
    <w:p w14:paraId="0B2E6008" w14:textId="77777777" w:rsidR="00E35C3D" w:rsidRDefault="00E35C3D" w:rsidP="00EA7D25"/>
    <w:p w14:paraId="25F3F3FD" w14:textId="77777777" w:rsidR="00E35C3D" w:rsidRDefault="00E35C3D" w:rsidP="00EA7D25"/>
    <w:p w14:paraId="3597C64D" w14:textId="77777777" w:rsidR="00E35C3D" w:rsidRDefault="00E35C3D" w:rsidP="00EA7D25"/>
    <w:p w14:paraId="68D6BAFD" w14:textId="77777777" w:rsidR="00E35C3D" w:rsidRDefault="00E35C3D" w:rsidP="00EA7D25"/>
    <w:p w14:paraId="26423839" w14:textId="77777777" w:rsidR="00E35C3D" w:rsidRDefault="00E35C3D" w:rsidP="00EA7D25"/>
    <w:p w14:paraId="6DFC91BB" w14:textId="77777777" w:rsidR="00F74836" w:rsidRDefault="00F74836" w:rsidP="00F74836"/>
    <w:p w14:paraId="4E3E758E" w14:textId="77777777" w:rsidR="002F42F5" w:rsidRDefault="002F42F5" w:rsidP="00F74836"/>
    <w:p w14:paraId="5E60DAEE" w14:textId="77777777" w:rsidR="002F42F5" w:rsidRDefault="002F42F5" w:rsidP="00F74836"/>
    <w:p w14:paraId="7477E9A9" w14:textId="77777777" w:rsidR="002F42F5" w:rsidRDefault="002F42F5" w:rsidP="00F74836"/>
    <w:p w14:paraId="79532E54" w14:textId="77777777" w:rsidR="002F42F5" w:rsidRDefault="002F42F5" w:rsidP="00F74836"/>
    <w:p w14:paraId="3A8D3CBB" w14:textId="77777777" w:rsidR="002F42F5" w:rsidRDefault="002F42F5" w:rsidP="00F74836"/>
    <w:p w14:paraId="0A5C52FA" w14:textId="77777777" w:rsidR="002F42F5" w:rsidRDefault="002F42F5" w:rsidP="00F74836"/>
    <w:p w14:paraId="6ADE1363" w14:textId="77777777" w:rsidR="002F42F5" w:rsidRDefault="002F42F5" w:rsidP="00F74836"/>
    <w:p w14:paraId="438D44D9" w14:textId="77777777" w:rsidR="002F42F5" w:rsidRDefault="002F42F5" w:rsidP="00F74836"/>
    <w:p w14:paraId="57C8EAE1" w14:textId="77777777" w:rsidR="00846682" w:rsidRDefault="00846682" w:rsidP="00F74836"/>
    <w:p w14:paraId="3F5FA08C" w14:textId="77777777" w:rsidR="00846682" w:rsidRDefault="00846682" w:rsidP="00F74836"/>
    <w:p w14:paraId="1877969C" w14:textId="4F1DB103" w:rsidR="003E6827" w:rsidRDefault="003E6827" w:rsidP="003E6827">
      <w:pPr>
        <w:pStyle w:val="Heading1"/>
      </w:pPr>
      <w:bookmarkStart w:id="4" w:name="_Toc193767945"/>
      <w:r>
        <w:lastRenderedPageBreak/>
        <w:t>Candidate Key</w:t>
      </w:r>
      <w:bookmarkEnd w:id="4"/>
      <w:r>
        <w:t xml:space="preserve"> </w:t>
      </w:r>
    </w:p>
    <w:p w14:paraId="219D2E42" w14:textId="77777777" w:rsidR="00F74836" w:rsidRDefault="00F74836" w:rsidP="00F74836"/>
    <w:p w14:paraId="04A40AD5" w14:textId="0244675E" w:rsidR="00D52A3D" w:rsidRDefault="00F74836" w:rsidP="00D52A3D">
      <w:proofErr w:type="gramStart"/>
      <w:r>
        <w:t>UNIVERSAL(</w:t>
      </w:r>
      <w:proofErr w:type="gramEnd"/>
      <w:r w:rsidR="00F057E4" w:rsidRPr="00F057E4">
        <w:t>race</w:t>
      </w:r>
      <w:r w:rsidR="009D679F">
        <w:t>id</w:t>
      </w:r>
      <w:r w:rsidR="00F057E4" w:rsidRPr="00F057E4">
        <w:t>,year,driver</w:t>
      </w:r>
      <w:r w:rsidR="009D679F">
        <w:t>id</w:t>
      </w:r>
      <w:r w:rsidR="00F057E4" w:rsidRPr="00F057E4">
        <w:t>,points,circuit</w:t>
      </w:r>
      <w:r w:rsidR="009D679F">
        <w:t>id</w:t>
      </w:r>
      <w:r w:rsidR="00F057E4" w:rsidRPr="00F057E4">
        <w:t>,alt</w:t>
      </w:r>
      <w:r w:rsidR="00684823">
        <w:t>)</w:t>
      </w:r>
      <w:r w:rsidR="00D44CC0">
        <w:br/>
      </w:r>
      <w:r w:rsidR="00D44CC0">
        <w:br/>
      </w:r>
      <w:r w:rsidR="00D44CC0">
        <w:br/>
      </w:r>
      <w:r w:rsidR="00D52A3D">
        <w:t>race</w:t>
      </w:r>
      <w:r w:rsidR="009D679F">
        <w:t>id</w:t>
      </w:r>
      <w:r w:rsidR="009D679F">
        <w:t xml:space="preserve"> </w:t>
      </w:r>
      <w:r w:rsidR="00D52A3D">
        <w:t>--&gt;</w:t>
      </w:r>
      <w:r w:rsidR="009D679F">
        <w:t xml:space="preserve"> </w:t>
      </w:r>
      <w:r w:rsidR="00D52A3D">
        <w:t>year;</w:t>
      </w:r>
    </w:p>
    <w:p w14:paraId="24403817" w14:textId="680407B4" w:rsidR="00D52A3D" w:rsidRDefault="00D52A3D" w:rsidP="00D52A3D">
      <w:proofErr w:type="gramStart"/>
      <w:r>
        <w:t>race</w:t>
      </w:r>
      <w:r w:rsidR="009D679F">
        <w:t>id</w:t>
      </w:r>
      <w:r>
        <w:t>,</w:t>
      </w:r>
      <w:r w:rsidR="009D679F">
        <w:t xml:space="preserve">  </w:t>
      </w:r>
      <w:r>
        <w:t>points</w:t>
      </w:r>
      <w:proofErr w:type="gramEnd"/>
      <w:r w:rsidR="009D679F">
        <w:t xml:space="preserve"> </w:t>
      </w:r>
      <w:r>
        <w:t>--&gt;</w:t>
      </w:r>
      <w:r w:rsidR="009D679F">
        <w:t xml:space="preserve"> </w:t>
      </w:r>
      <w:r>
        <w:t>driver</w:t>
      </w:r>
      <w:r w:rsidR="009D679F">
        <w:t>id</w:t>
      </w:r>
      <w:r>
        <w:t>;</w:t>
      </w:r>
    </w:p>
    <w:p w14:paraId="4EB4925C" w14:textId="2B042DA2" w:rsidR="00D52A3D" w:rsidRDefault="00D52A3D" w:rsidP="00D52A3D">
      <w:r>
        <w:t>race</w:t>
      </w:r>
      <w:r w:rsidR="009D679F">
        <w:t>id</w:t>
      </w:r>
      <w:r w:rsidR="009D679F">
        <w:t xml:space="preserve"> </w:t>
      </w:r>
      <w:r>
        <w:t>--&gt;</w:t>
      </w:r>
      <w:r w:rsidR="009D679F">
        <w:t xml:space="preserve"> </w:t>
      </w:r>
      <w:proofErr w:type="gramStart"/>
      <w:r>
        <w:t>circuit</w:t>
      </w:r>
      <w:r w:rsidR="009D679F">
        <w:t>id</w:t>
      </w:r>
      <w:r>
        <w:t>;</w:t>
      </w:r>
      <w:proofErr w:type="gramEnd"/>
    </w:p>
    <w:p w14:paraId="1EFD9200" w14:textId="391DA347" w:rsidR="00F74836" w:rsidRDefault="009D679F" w:rsidP="00D52A3D">
      <w:r>
        <w:t xml:space="preserve">circuited </w:t>
      </w:r>
      <w:r w:rsidR="00D52A3D">
        <w:t>--&gt;</w:t>
      </w:r>
      <w:r>
        <w:t xml:space="preserve"> </w:t>
      </w:r>
      <w:proofErr w:type="gramStart"/>
      <w:r w:rsidR="00D52A3D">
        <w:t>alt;</w:t>
      </w:r>
      <w:proofErr w:type="gramEnd"/>
    </w:p>
    <w:p w14:paraId="10EDBE75" w14:textId="0715BDA8" w:rsidR="00F74836" w:rsidRPr="00817E01" w:rsidRDefault="00F74836" w:rsidP="00F74836">
      <w:r>
        <w:rPr>
          <w:rFonts w:ascii="Times New Roman" w:hAnsi="Times New Roman" w:cs="Times New Roman"/>
        </w:rPr>
        <w:br/>
        <w:t xml:space="preserve">We have to prove that </w:t>
      </w:r>
      <w:r w:rsidRPr="00AD7253">
        <w:rPr>
          <w:rFonts w:ascii="Times New Roman" w:hAnsi="Times New Roman" w:cs="Times New Roman"/>
        </w:rPr>
        <w:t>{</w:t>
      </w:r>
      <w:r w:rsidR="00684823">
        <w:rPr>
          <w:rFonts w:ascii="Times New Roman" w:hAnsi="Times New Roman" w:cs="Times New Roman"/>
        </w:rPr>
        <w:t>race</w:t>
      </w:r>
      <w:r w:rsidR="009D679F">
        <w:t>id</w:t>
      </w:r>
      <w:r w:rsidR="00684823">
        <w:rPr>
          <w:rFonts w:ascii="Times New Roman" w:hAnsi="Times New Roman" w:cs="Times New Roman"/>
        </w:rPr>
        <w:t>, points</w:t>
      </w:r>
      <w:r w:rsidRPr="006E2076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is a candidate key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X: desired candidate key </w:t>
      </w:r>
      <w:proofErr w:type="gramStart"/>
      <w:r>
        <w:rPr>
          <w:rFonts w:ascii="Times New Roman" w:hAnsi="Times New Roman" w:cs="Times New Roman"/>
        </w:rPr>
        <w:t xml:space="preserve">=  </w:t>
      </w:r>
      <w:r w:rsidRPr="00AD7253">
        <w:rPr>
          <w:rFonts w:ascii="Times New Roman" w:hAnsi="Times New Roman" w:cs="Times New Roman"/>
        </w:rPr>
        <w:t>{</w:t>
      </w:r>
      <w:proofErr w:type="gramEnd"/>
      <w:r w:rsidR="00095E2C" w:rsidRPr="00095E2C">
        <w:rPr>
          <w:rFonts w:ascii="Times New Roman" w:hAnsi="Times New Roman" w:cs="Times New Roman"/>
        </w:rPr>
        <w:t xml:space="preserve"> </w:t>
      </w:r>
      <w:r w:rsidR="00095E2C">
        <w:rPr>
          <w:rFonts w:ascii="Times New Roman" w:hAnsi="Times New Roman" w:cs="Times New Roman"/>
        </w:rPr>
        <w:t>race</w:t>
      </w:r>
      <w:r w:rsidR="009D679F">
        <w:t>id</w:t>
      </w:r>
      <w:r w:rsidR="00095E2C">
        <w:rPr>
          <w:rFonts w:ascii="Times New Roman" w:hAnsi="Times New Roman" w:cs="Times New Roman"/>
        </w:rPr>
        <w:t>, points</w:t>
      </w:r>
      <w:r w:rsidR="00095E2C" w:rsidRPr="006E2076">
        <w:rPr>
          <w:rFonts w:ascii="Times New Roman" w:hAnsi="Times New Roman" w:cs="Times New Roman"/>
        </w:rPr>
        <w:t xml:space="preserve"> </w:t>
      </w:r>
      <w:r w:rsidRPr="006E2076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t>1</w:t>
      </w:r>
      <w:r w:rsidRPr="00E7454C">
        <w:rPr>
          <w:vertAlign w:val="superscript"/>
        </w:rPr>
        <w:t>st</w:t>
      </w:r>
      <w:r>
        <w:t xml:space="preserve"> step is to set X+ = </w:t>
      </w:r>
      <w:r w:rsidRPr="00AD7253">
        <w:rPr>
          <w:rFonts w:ascii="Times New Roman" w:hAnsi="Times New Roman" w:cs="Times New Roman"/>
        </w:rPr>
        <w:t>{</w:t>
      </w:r>
      <w:r w:rsidR="00095E2C" w:rsidRPr="00095E2C">
        <w:rPr>
          <w:rFonts w:ascii="Times New Roman" w:hAnsi="Times New Roman" w:cs="Times New Roman"/>
        </w:rPr>
        <w:t xml:space="preserve"> </w:t>
      </w:r>
      <w:r w:rsidR="00095E2C">
        <w:rPr>
          <w:rFonts w:ascii="Times New Roman" w:hAnsi="Times New Roman" w:cs="Times New Roman"/>
        </w:rPr>
        <w:t>race</w:t>
      </w:r>
      <w:r w:rsidR="009D679F">
        <w:t>id</w:t>
      </w:r>
      <w:r w:rsidR="00095E2C">
        <w:rPr>
          <w:rFonts w:ascii="Times New Roman" w:hAnsi="Times New Roman" w:cs="Times New Roman"/>
        </w:rPr>
        <w:t>, points</w:t>
      </w:r>
      <w:r w:rsidR="00095E2C" w:rsidRPr="00AD7253">
        <w:rPr>
          <w:rFonts w:ascii="Times New Roman" w:hAnsi="Times New Roman" w:cs="Times New Roman"/>
        </w:rPr>
        <w:t xml:space="preserve"> </w:t>
      </w:r>
      <w:r w:rsidRPr="00AD7253">
        <w:rPr>
          <w:rFonts w:ascii="Times New Roman" w:hAnsi="Times New Roman" w:cs="Times New Roman"/>
        </w:rPr>
        <w:t>}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1</m:t>
          </m:r>
          <m:r>
            <w:rPr>
              <w:rFonts w:ascii="Cambria Math" w:hAnsi="Cambria Math"/>
              <w:sz w:val="20"/>
              <w:szCs w:val="20"/>
              <w:vertAlign w:val="superscript"/>
            </w:rPr>
            <m:t>st</m:t>
          </m:r>
          <m:r>
            <w:rPr>
              <w:rFonts w:ascii="Cambria Math" w:hAnsi="Cambria Math"/>
              <w:sz w:val="20"/>
              <w:szCs w:val="20"/>
            </w:rPr>
            <m:t xml:space="preserve"> Iteration</m:t>
          </m:r>
        </m:oMath>
      </m:oMathPara>
    </w:p>
    <w:p w14:paraId="0BB044C1" w14:textId="2FC61939" w:rsidR="00F74836" w:rsidRPr="00B44E05" w:rsidRDefault="00095E2C" w:rsidP="00F74836">
      <w:pPr>
        <w:rPr>
          <w:sz w:val="20"/>
          <w:szCs w:val="20"/>
        </w:rPr>
      </w:pPr>
      <w:r>
        <w:rPr>
          <w:rFonts w:ascii="Times New Roman" w:hAnsi="Times New Roman" w:cs="Times New Roman"/>
        </w:rPr>
        <w:t xml:space="preserve">F = </w:t>
      </w:r>
      <w:proofErr w:type="gramStart"/>
      <w:r>
        <w:rPr>
          <w:rFonts w:ascii="Times New Roman" w:hAnsi="Times New Roman" w:cs="Times New Roman"/>
        </w:rPr>
        <w:t>{</w:t>
      </w:r>
      <w:r w:rsidRPr="006E2076">
        <w:t xml:space="preserve"> </w:t>
      </w:r>
      <w:r w:rsidRPr="00354D51">
        <w:t>race</w:t>
      </w:r>
      <w:r w:rsidR="009D679F">
        <w:t>id</w:t>
      </w:r>
      <w:proofErr w:type="gramEnd"/>
      <w:r w:rsidRPr="00354D51">
        <w:t xml:space="preserve"> → year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}</w:t>
      </w:r>
      <w:r w:rsidR="00F74836" w:rsidRPr="00B44E05">
        <w:rPr>
          <w:sz w:val="20"/>
          <w:szCs w:val="2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Old_X+ = </m:t>
          </m:r>
          <m:r>
            <m:rPr>
              <m:sty m:val="p"/>
            </m:rPr>
            <w:rPr>
              <w:rFonts w:ascii="Cambria Math" w:hAnsi="Cambria Math" w:cs="Times New Roman"/>
            </w:rPr>
            <m:t>{</m:t>
          </m:r>
          <m:r>
            <m:rPr>
              <m:sty m:val="p"/>
            </m:rPr>
            <w:rPr>
              <w:rFonts w:ascii="Cambria Math" w:hAnsi="Cambria Math" w:cs="Times New Roman"/>
            </w:rPr>
            <m:t>race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 w:cs="Times New Roman"/>
            </w:rPr>
            <m:t>, points</m:t>
          </m:r>
          <m:r>
            <m:rPr>
              <m:sty m:val="p"/>
            </m:rPr>
            <w:rPr>
              <w:rFonts w:ascii="Cambria Math" w:hAnsi="Cambria Math" w:cs="Times New Roman"/>
            </w:rPr>
            <m:t>}</m:t>
          </m:r>
          <m:r>
            <m:rPr>
              <m:sty m:val="p"/>
            </m:rPr>
            <w:rPr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race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r>
            <m:rPr>
              <m:sty m:val="p"/>
            </m:rPr>
            <w:rPr>
              <w:rFonts w:ascii="Cambria Math" w:hAnsi="Cambria Math"/>
            </w:rPr>
            <m:t>year</m:t>
          </m:r>
          <m:r>
            <w:rPr>
              <w:rFonts w:ascii="Cambria Math" w:hAnsi="Cambria Math" w:cs="Cambria Math"/>
              <w:sz w:val="20"/>
              <w:szCs w:val="20"/>
            </w:rPr>
            <m:t>∈</m:t>
          </m:r>
          <m:r>
            <w:rPr>
              <w:rFonts w:ascii="Cambria Math" w:hAnsi="Cambria Math"/>
              <w:sz w:val="20"/>
              <w:szCs w:val="20"/>
            </w:rPr>
            <m:t xml:space="preserve"> F</m:t>
          </m:r>
          <m:r>
            <m:rPr>
              <m:sty m:val="p"/>
            </m:rPr>
            <w:rPr>
              <w:sz w:val="20"/>
              <w:szCs w:val="20"/>
            </w:rPr>
            <w:br/>
          </m:r>
        </m:oMath>
      </m:oMathPara>
      <w:r w:rsidR="00F74836" w:rsidRPr="00B44E05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 xml:space="preserve">if </m:t>
        </m:r>
        <m:r>
          <m:rPr>
            <m:sty m:val="p"/>
          </m:rPr>
          <w:rPr>
            <w:rFonts w:ascii="Cambria Math" w:hAnsi="Cambria Math"/>
          </w:rPr>
          <m:t>raceId</m:t>
        </m:r>
        <m:r>
          <w:rPr>
            <w:rFonts w:ascii="Cambria Math" w:hAnsi="Cambria Math" w:cs="Cambria Math"/>
            <w:sz w:val="20"/>
            <w:szCs w:val="20"/>
          </w:rPr>
          <m:t>⊆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{</m:t>
        </m:r>
        <m:r>
          <m:rPr>
            <m:sty m:val="p"/>
          </m:rPr>
          <w:rPr>
            <w:rFonts w:ascii="Cambria Math" w:hAnsi="Cambria Math" w:cs="Times New Roman"/>
          </w:rPr>
          <m:t>race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 w:cs="Times New Roman"/>
          </w:rPr>
          <m:t>, points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</w:p>
    <w:p w14:paraId="044A6713" w14:textId="7823006F" w:rsidR="00F74836" w:rsidRPr="00B44E05" w:rsidRDefault="00F74836" w:rsidP="00F74836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                   Then X+ = </m:t>
          </m:r>
          <m:r>
            <m:rPr>
              <m:sty m:val="p"/>
            </m:rPr>
            <w:rPr>
              <w:rFonts w:ascii="Cambria Math" w:hAnsi="Cambria Math" w:cs="Times New Roman"/>
            </w:rPr>
            <m:t>{</m:t>
          </m:r>
          <m:r>
            <m:rPr>
              <m:sty m:val="p"/>
            </m:rPr>
            <w:rPr>
              <w:rFonts w:ascii="Cambria Math" w:hAnsi="Cambria Math" w:cs="Times New Roman"/>
            </w:rPr>
            <m:t>race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 w:cs="Times New Roman"/>
            </w:rPr>
            <m:t>, points</m:t>
          </m:r>
          <m:r>
            <m:rPr>
              <m:sty m:val="p"/>
            </m:rPr>
            <w:rPr>
              <w:rFonts w:ascii="Cambria Math" w:hAnsi="Cambria Math" w:cs="Times New Roman"/>
            </w:rPr>
            <m:t>}</m:t>
          </m:r>
          <m:r>
            <w:rPr>
              <w:rFonts w:ascii="Cambria Math" w:hAnsi="Cambria Math" w:cs="Cambria Math"/>
              <w:sz w:val="20"/>
              <w:szCs w:val="20"/>
            </w:rPr>
            <m:t>∪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year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{</m:t>
          </m:r>
          <m:r>
            <m:rPr>
              <m:sty m:val="p"/>
            </m:rPr>
            <w:rPr>
              <w:rFonts w:ascii="Cambria Math" w:hAnsi="Cambria Math" w:cs="Times New Roman"/>
            </w:rPr>
            <m:t>race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 w:cs="Times New Roman"/>
            </w:rPr>
            <m:t>, points</m:t>
          </m:r>
          <m:r>
            <m:rPr>
              <m:sty m:val="p"/>
            </m:rPr>
            <w:rPr>
              <w:rFonts w:ascii="Cambria Math" w:hAnsi="Cambria Math" w:cs="Times New Roman"/>
            </w:rPr>
            <m:t>,year}</m:t>
          </m:r>
        </m:oMath>
      </m:oMathPara>
    </w:p>
    <w:p w14:paraId="3560F7E7" w14:textId="1A5D627F" w:rsidR="00F74836" w:rsidRDefault="00F74836" w:rsidP="00F74836">
      <w:pPr>
        <w:rPr>
          <w:rFonts w:eastAsiaTheme="minorEastAsia"/>
          <w:i/>
          <w:iCs/>
          <w:sz w:val="20"/>
          <w:szCs w:val="20"/>
        </w:rPr>
      </w:pPr>
      <w:r w:rsidRPr="00B44E05">
        <w:rPr>
          <w:i/>
          <w:iCs/>
          <w:sz w:val="20"/>
          <w:szCs w:val="20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race</m:t>
            </m:r>
            <m:r>
              <m:rPr>
                <m:sty m:val="p"/>
              </m:rPr>
              <w:rPr>
                <w:rFonts w:ascii="Cambria Math" w:hAnsi="Cambria Math"/>
              </w:rPr>
              <m:t>id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 points</m:t>
            </m:r>
          </m:e>
        </m:d>
        <m:r>
          <w:rPr>
            <w:rFonts w:ascii="Cambria Math" w:hAnsi="Cambria Math"/>
            <w:sz w:val="20"/>
            <w:szCs w:val="20"/>
          </w:rPr>
          <m:t>≠</m:t>
        </m:r>
        <m:r>
          <m:rPr>
            <m:sty m:val="p"/>
          </m:rPr>
          <w:rPr>
            <w:rFonts w:ascii="Cambria Math" w:hAnsi="Cambria Math" w:cs="Times New Roman"/>
          </w:rPr>
          <m:t>{</m:t>
        </m:r>
        <m:r>
          <m:rPr>
            <m:sty m:val="p"/>
          </m:rPr>
          <w:rPr>
            <w:rFonts w:ascii="Cambria Math" w:hAnsi="Cambria Math" w:cs="Times New Roman"/>
          </w:rPr>
          <m:t>race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 w:cs="Times New Roman"/>
          </w:rPr>
          <m:t>, points</m:t>
        </m:r>
        <m:r>
          <m:rPr>
            <m:sty m:val="p"/>
          </m:rPr>
          <w:rPr>
            <w:rFonts w:ascii="Cambria Math" w:hAnsi="Cambria Math" w:cs="Times New Roman"/>
          </w:rPr>
          <m:t>,year}</m:t>
        </m:r>
      </m:oMath>
      <w:r w:rsidRPr="00B44E05">
        <w:rPr>
          <w:rFonts w:eastAsiaTheme="minorEastAsia"/>
          <w:i/>
          <w:iCs/>
          <w:sz w:val="20"/>
          <w:szCs w:val="20"/>
        </w:rPr>
        <w:t xml:space="preserve"> </w:t>
      </w:r>
    </w:p>
    <w:p w14:paraId="3E8CD5FC" w14:textId="77777777" w:rsidR="002F42F5" w:rsidRDefault="002F42F5" w:rsidP="00F74836">
      <w:pPr>
        <w:rPr>
          <w:rFonts w:eastAsiaTheme="minorEastAsia"/>
          <w:i/>
          <w:iCs/>
          <w:sz w:val="20"/>
          <w:szCs w:val="20"/>
        </w:rPr>
      </w:pPr>
    </w:p>
    <w:p w14:paraId="7FAF83F6" w14:textId="77777777" w:rsidR="002F42F5" w:rsidRDefault="002F42F5" w:rsidP="00F74836">
      <w:pPr>
        <w:rPr>
          <w:rFonts w:eastAsiaTheme="minorEastAsia"/>
          <w:i/>
          <w:iCs/>
          <w:sz w:val="20"/>
          <w:szCs w:val="20"/>
        </w:rPr>
      </w:pPr>
    </w:p>
    <w:p w14:paraId="737083EB" w14:textId="77777777" w:rsidR="002F42F5" w:rsidRPr="00B44E05" w:rsidRDefault="002F42F5" w:rsidP="00F74836">
      <w:pPr>
        <w:rPr>
          <w:rFonts w:eastAsiaTheme="minorEastAsia"/>
          <w:i/>
          <w:iCs/>
          <w:sz w:val="20"/>
          <w:szCs w:val="20"/>
        </w:rPr>
      </w:pPr>
    </w:p>
    <w:p w14:paraId="5A4041CC" w14:textId="77777777" w:rsidR="00F74836" w:rsidRPr="00B44E05" w:rsidRDefault="00F74836" w:rsidP="00F74836">
      <w:pPr>
        <w:rPr>
          <w:rFonts w:eastAsiaTheme="minorEastAsia"/>
          <w:i/>
          <w:iCs/>
          <w:sz w:val="20"/>
          <w:szCs w:val="20"/>
        </w:rPr>
      </w:pPr>
    </w:p>
    <w:p w14:paraId="6E2921D2" w14:textId="77777777" w:rsidR="00F74836" w:rsidRPr="006B40C7" w:rsidRDefault="00F74836" w:rsidP="00F74836">
      <w:pPr>
        <w:rPr>
          <w:rFonts w:eastAsiaTheme="minorEastAsia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2nd Iteration</m:t>
          </m:r>
        </m:oMath>
      </m:oMathPara>
    </w:p>
    <w:p w14:paraId="5AC884E1" w14:textId="5AD977E3" w:rsidR="006B40C7" w:rsidRPr="00B44E05" w:rsidRDefault="006B40C7" w:rsidP="00F74836">
      <w:pPr>
        <w:rPr>
          <w:rFonts w:eastAsiaTheme="minorEastAsia"/>
          <w:i/>
          <w:sz w:val="20"/>
          <w:szCs w:val="20"/>
        </w:rPr>
      </w:pPr>
      <w:r>
        <w:rPr>
          <w:rFonts w:ascii="Times New Roman" w:hAnsi="Times New Roman" w:cs="Times New Roman"/>
        </w:rPr>
        <w:t xml:space="preserve">F = </w:t>
      </w:r>
      <w:proofErr w:type="gramStart"/>
      <w:r>
        <w:rPr>
          <w:rFonts w:ascii="Times New Roman" w:hAnsi="Times New Roman" w:cs="Times New Roman"/>
        </w:rPr>
        <w:t>{</w:t>
      </w:r>
      <w:r w:rsidRPr="006E2076">
        <w:t xml:space="preserve"> </w:t>
      </w:r>
      <w:r w:rsidRPr="00354D51">
        <w:t>race</w:t>
      </w:r>
      <w:r w:rsidR="009D679F">
        <w:t>id</w:t>
      </w:r>
      <w:proofErr w:type="gramEnd"/>
      <w:r w:rsidRPr="00354D51">
        <w:t xml:space="preserve"> → year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</w:t>
      </w:r>
      <w:r w:rsidR="0002499F">
        <w:rPr>
          <w:rFonts w:ascii="Times New Roman" w:hAnsi="Times New Roman" w:cs="Times New Roman"/>
        </w:rPr>
        <w:t>race</w:t>
      </w:r>
      <w:r w:rsidR="009D679F">
        <w:t>id</w:t>
      </w:r>
      <w:r>
        <w:rPr>
          <w:rFonts w:ascii="Times New Roman" w:hAnsi="Times New Roman" w:cs="Times New Roman"/>
        </w:rPr>
        <w:t xml:space="preserve"> </w:t>
      </w:r>
      <w:r w:rsidRPr="006B40C7">
        <w:rPr>
          <w:rFonts w:ascii="Times New Roman" w:hAnsi="Times New Roman" w:cs="Times New Roman"/>
        </w:rPr>
        <w:sym w:font="Wingdings" w:char="F0E0"/>
      </w:r>
      <w:r w:rsidR="0002499F">
        <w:rPr>
          <w:rFonts w:ascii="Times New Roman" w:hAnsi="Times New Roman" w:cs="Times New Roman"/>
        </w:rPr>
        <w:t>circuit</w:t>
      </w:r>
      <w:r>
        <w:rPr>
          <w:rFonts w:ascii="Times New Roman" w:hAnsi="Times New Roman" w:cs="Times New Roman"/>
        </w:rPr>
        <w:t>}</w:t>
      </w:r>
    </w:p>
    <w:p w14:paraId="3B037903" w14:textId="04500F6E" w:rsidR="00F74836" w:rsidRPr="00B44E05" w:rsidRDefault="00F74836" w:rsidP="00F74836">
      <w:pPr>
        <w:rPr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Old_X+ = </m:t>
          </m:r>
          <m:r>
            <m:rPr>
              <m:sty m:val="p"/>
            </m:rPr>
            <w:rPr>
              <w:rFonts w:ascii="Cambria Math" w:hAnsi="Cambria Math" w:cs="Times New Roman"/>
            </w:rPr>
            <m:t>{</m:t>
          </m:r>
          <m:r>
            <m:rPr>
              <m:sty m:val="p"/>
            </m:rPr>
            <w:rPr>
              <w:rFonts w:ascii="Cambria Math" w:hAnsi="Cambria Math" w:cs="Times New Roman"/>
            </w:rPr>
            <m:t>race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 w:cs="Times New Roman"/>
            </w:rPr>
            <m:t>, points</m:t>
          </m:r>
          <m:r>
            <m:rPr>
              <m:sty m:val="p"/>
            </m:rPr>
            <w:rPr>
              <w:rFonts w:ascii="Cambria Math" w:hAnsi="Cambria Math" w:cs="Times New Roman"/>
            </w:rPr>
            <m:t>,year</m:t>
          </m:r>
          <m:r>
            <m:rPr>
              <m:sty m:val="p"/>
            </m:rPr>
            <w:rPr>
              <w:rFonts w:ascii="Cambria Math" w:hAnsi="Cambria Math" w:cs="Times New Roman"/>
            </w:rPr>
            <m:t>}</m:t>
          </m:r>
        </m:oMath>
      </m:oMathPara>
    </w:p>
    <w:p w14:paraId="0F464E85" w14:textId="12935EA8" w:rsidR="00F74836" w:rsidRPr="00B44E05" w:rsidRDefault="00D52A3D" w:rsidP="00F74836">
      <w:pPr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race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-&gt; </m:t>
          </m:r>
          <m:r>
            <m:rPr>
              <m:sty m:val="p"/>
            </m:rPr>
            <w:rPr>
              <w:rFonts w:ascii="Cambria Math" w:hAnsi="Cambria Math"/>
            </w:rPr>
            <m:t>circuit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 w:cs="Cambria Math"/>
              <w:sz w:val="20"/>
              <w:szCs w:val="20"/>
            </w:rPr>
            <m:t>∈</m:t>
          </m:r>
          <m:r>
            <w:rPr>
              <w:rFonts w:ascii="Cambria Math" w:hAnsi="Cambria Math"/>
              <w:sz w:val="20"/>
              <w:szCs w:val="20"/>
            </w:rPr>
            <m:t xml:space="preserve"> F</m:t>
          </m:r>
          <m:r>
            <m:rPr>
              <m:sty m:val="p"/>
            </m:rPr>
            <w:rPr>
              <w:sz w:val="20"/>
              <w:szCs w:val="20"/>
            </w:rPr>
            <w:br/>
          </m:r>
        </m:oMath>
      </m:oMathPara>
      <w:r w:rsidR="00F74836" w:rsidRPr="00B44E05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 xml:space="preserve">if </m:t>
        </m:r>
        <m:r>
          <m:rPr>
            <m:sty m:val="p"/>
          </m:rPr>
          <w:rPr>
            <w:rFonts w:ascii="Cambria Math" w:hAnsi="Cambria Math"/>
          </w:rPr>
          <m:t>year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  <w:sz w:val="20"/>
            <w:szCs w:val="20"/>
          </w:rPr>
          <m:t>⊆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{</m:t>
        </m:r>
        <m:r>
          <m:rPr>
            <m:sty m:val="p"/>
          </m:rPr>
          <w:rPr>
            <w:rFonts w:ascii="Cambria Math" w:hAnsi="Cambria Math" w:cs="Times New Roman"/>
          </w:rPr>
          <m:t>race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 w:cs="Times New Roman"/>
          </w:rPr>
          <m:t>, points</m:t>
        </m:r>
        <m:r>
          <m:rPr>
            <m:sty m:val="p"/>
          </m:rPr>
          <w:rPr>
            <w:rFonts w:ascii="Cambria Math" w:hAnsi="Cambria Math" w:cs="Times New Roman"/>
          </w:rPr>
          <m:t>,year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</w:p>
    <w:p w14:paraId="173F0369" w14:textId="5327000C" w:rsidR="00F74836" w:rsidRPr="00B44E05" w:rsidRDefault="00F74836" w:rsidP="00F74836">
      <w:pPr>
        <w:jc w:val="center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   Then X+ 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 points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,year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∪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circuit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(</m:t>
          </m:r>
          <m:r>
            <m:rPr>
              <m:sty m:val="p"/>
            </m:rPr>
            <w:rPr>
              <w:rFonts w:ascii="Cambria Math" w:hAnsi="Cambria Math" w:cs="Times New Roman"/>
            </w:rPr>
            <m:t>race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 w:cs="Times New Roman"/>
            </w:rPr>
            <m:t>, points</m:t>
          </m:r>
          <m:r>
            <m:rPr>
              <m:sty m:val="p"/>
            </m:rPr>
            <w:rPr>
              <w:rFonts w:ascii="Cambria Math" w:hAnsi="Cambria Math" w:cs="Times New Roman"/>
            </w:rPr>
            <m:t>,year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circuit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w:rPr>
              <w:rFonts w:ascii="Cambria Math" w:hAnsi="Cambria Math"/>
              <w:sz w:val="20"/>
              <w:szCs w:val="20"/>
            </w:rPr>
            <m:t>)</m:t>
          </m:r>
          <m:r>
            <m:rPr>
              <m:sty m:val="p"/>
            </m:rPr>
            <w:rPr>
              <w:sz w:val="20"/>
              <w:szCs w:val="20"/>
            </w:rPr>
            <w:br/>
          </m:r>
        </m:oMath>
      </m:oMathPara>
    </w:p>
    <w:p w14:paraId="4A4FF90C" w14:textId="068F5363" w:rsidR="006B40C7" w:rsidRPr="000825FD" w:rsidRDefault="00F74836" w:rsidP="00F74836">
      <w:pPr>
        <w:rPr>
          <w:rFonts w:eastAsiaTheme="minorEastAsia"/>
          <w:i/>
          <w:iCs/>
          <w:sz w:val="20"/>
          <w:szCs w:val="20"/>
        </w:rPr>
      </w:pPr>
      <w:r w:rsidRPr="00B44E05">
        <w:rPr>
          <w:i/>
          <w:iCs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race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 w:cs="Times New Roman"/>
          </w:rPr>
          <m:t>, points</m:t>
        </m:r>
        <m:r>
          <m:rPr>
            <m:sty m:val="p"/>
          </m:rPr>
          <w:rPr>
            <w:rFonts w:ascii="Cambria Math" w:hAnsi="Cambria Math" w:cs="Times New Roman"/>
          </w:rPr>
          <m:t>,year</m:t>
        </m:r>
        <m:r>
          <w:rPr>
            <w:rFonts w:ascii="Cambria Math" w:hAnsi="Cambria Math"/>
            <w:sz w:val="20"/>
            <w:szCs w:val="20"/>
          </w:rPr>
          <m:t>) ≠ (</m:t>
        </m:r>
        <m:r>
          <m:rPr>
            <m:sty m:val="p"/>
          </m:rPr>
          <w:rPr>
            <w:rFonts w:ascii="Cambria Math" w:hAnsi="Cambria Math" w:cs="Times New Roman"/>
          </w:rPr>
          <m:t>race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 w:cs="Times New Roman"/>
          </w:rPr>
          <m:t>, points</m:t>
        </m:r>
        <m:r>
          <m:rPr>
            <m:sty m:val="p"/>
          </m:rPr>
          <w:rPr>
            <w:rFonts w:ascii="Cambria Math" w:hAnsi="Cambria Math" w:cs="Times New Roman"/>
          </w:rPr>
          <m:t>,year,</m:t>
        </m:r>
        <m:r>
          <w:rPr>
            <w:rFonts w:ascii="Cambria Math" w:hAnsi="Cambria Math"/>
            <w:sz w:val="20"/>
            <w:szCs w:val="20"/>
          </w:rPr>
          <m:t>circuit</m:t>
        </m:r>
        <m:r>
          <m:rPr>
            <m:sty m:val="p"/>
          </m:rPr>
          <w:rPr>
            <w:rFonts w:ascii="Cambria Math" w:hAnsi="Cambria Math"/>
          </w:rPr>
          <m:t>id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B44E05">
        <w:rPr>
          <w:rFonts w:eastAsiaTheme="minorEastAsia"/>
          <w:i/>
          <w:iCs/>
          <w:sz w:val="20"/>
          <w:szCs w:val="20"/>
        </w:rPr>
        <w:t xml:space="preserve"> </w:t>
      </w:r>
    </w:p>
    <w:p w14:paraId="3B8439FF" w14:textId="77777777" w:rsidR="00F74836" w:rsidRPr="00B44E05" w:rsidRDefault="00F74836" w:rsidP="00F7483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3rd Iteration</m:t>
          </m:r>
        </m:oMath>
      </m:oMathPara>
    </w:p>
    <w:p w14:paraId="438AD157" w14:textId="60B93B25" w:rsidR="006B40C7" w:rsidRPr="00B44E05" w:rsidRDefault="006B40C7" w:rsidP="006B40C7">
      <w:pPr>
        <w:rPr>
          <w:rFonts w:eastAsiaTheme="minorEastAsia"/>
          <w:i/>
          <w:sz w:val="20"/>
          <w:szCs w:val="20"/>
        </w:rPr>
      </w:pPr>
      <w:r>
        <w:rPr>
          <w:rFonts w:ascii="Times New Roman" w:hAnsi="Times New Roman" w:cs="Times New Roman"/>
        </w:rPr>
        <w:t xml:space="preserve">F = </w:t>
      </w:r>
      <w:proofErr w:type="gramStart"/>
      <w:r>
        <w:rPr>
          <w:rFonts w:ascii="Times New Roman" w:hAnsi="Times New Roman" w:cs="Times New Roman"/>
        </w:rPr>
        <w:t>{</w:t>
      </w:r>
      <w:r w:rsidRPr="006E2076">
        <w:t xml:space="preserve"> </w:t>
      </w:r>
      <w:r w:rsidRPr="00354D51">
        <w:t>race</w:t>
      </w:r>
      <w:r w:rsidR="009D679F">
        <w:t>id</w:t>
      </w:r>
      <w:proofErr w:type="gramEnd"/>
      <w:r w:rsidRPr="00354D51">
        <w:t xml:space="preserve"> → year</w:t>
      </w:r>
      <w:r>
        <w:rPr>
          <w:rFonts w:ascii="Times New Roman" w:hAnsi="Times New Roman" w:cs="Times New Roman"/>
        </w:rPr>
        <w:t xml:space="preserve"> , </w:t>
      </w:r>
      <w:r w:rsidR="00D52A3D">
        <w:rPr>
          <w:rFonts w:ascii="Times New Roman" w:hAnsi="Times New Roman" w:cs="Times New Roman"/>
        </w:rPr>
        <w:t>race</w:t>
      </w:r>
      <w:r w:rsidR="009D679F">
        <w:t>id</w:t>
      </w:r>
      <w:r>
        <w:rPr>
          <w:rFonts w:ascii="Times New Roman" w:hAnsi="Times New Roman" w:cs="Times New Roman"/>
        </w:rPr>
        <w:t xml:space="preserve"> </w:t>
      </w:r>
      <w:r w:rsidRPr="006B40C7">
        <w:rPr>
          <w:rFonts w:ascii="Times New Roman" w:hAnsi="Times New Roman" w:cs="Times New Roman"/>
        </w:rPr>
        <w:sym w:font="Wingdings" w:char="F0E0"/>
      </w:r>
      <w:r w:rsidR="00D52A3D">
        <w:rPr>
          <w:rFonts w:ascii="Times New Roman" w:hAnsi="Times New Roman" w:cs="Times New Roman"/>
        </w:rPr>
        <w:t>circuit</w:t>
      </w:r>
      <w:r w:rsidR="009D679F">
        <w:t>id</w:t>
      </w:r>
      <w:r>
        <w:rPr>
          <w:rFonts w:ascii="Times New Roman" w:hAnsi="Times New Roman" w:cs="Times New Roman"/>
        </w:rPr>
        <w:t>,</w:t>
      </w:r>
      <w:r w:rsidR="00D52A3D">
        <w:rPr>
          <w:rFonts w:ascii="Times New Roman" w:hAnsi="Times New Roman" w:cs="Times New Roman"/>
        </w:rPr>
        <w:t xml:space="preserve"> circuit</w:t>
      </w:r>
      <w:r w:rsidR="009D679F">
        <w:t>id</w:t>
      </w:r>
      <w:r w:rsidR="00D52A3D">
        <w:rPr>
          <w:rFonts w:ascii="Times New Roman" w:hAnsi="Times New Roman" w:cs="Times New Roman"/>
        </w:rPr>
        <w:t xml:space="preserve"> </w:t>
      </w:r>
      <w:r w:rsidR="00D52A3D" w:rsidRPr="00D52A3D">
        <w:rPr>
          <w:rFonts w:ascii="Times New Roman" w:hAnsi="Times New Roman" w:cs="Times New Roman"/>
        </w:rPr>
        <w:sym w:font="Wingdings" w:char="F0E0"/>
      </w:r>
      <w:r w:rsidR="00D52A3D">
        <w:rPr>
          <w:rFonts w:ascii="Times New Roman" w:hAnsi="Times New Roman" w:cs="Times New Roman"/>
        </w:rPr>
        <w:t>alt</w:t>
      </w:r>
      <w:r>
        <w:rPr>
          <w:rFonts w:ascii="Times New Roman" w:hAnsi="Times New Roman" w:cs="Times New Roman"/>
        </w:rPr>
        <w:t>}</w:t>
      </w:r>
    </w:p>
    <w:p w14:paraId="3F8DCFC5" w14:textId="75AFA80A" w:rsidR="006B40C7" w:rsidRPr="00B44E05" w:rsidRDefault="006B40C7" w:rsidP="006B40C7">
      <w:pPr>
        <w:rPr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Old_X+ = </m:t>
          </m:r>
          <m:r>
            <m:rPr>
              <m:sty m:val="p"/>
            </m:rPr>
            <w:rPr>
              <w:rFonts w:ascii="Cambria Math" w:hAnsi="Cambria Math" w:cs="Times New Roman"/>
            </w:rPr>
            <m:t>{</m:t>
          </m:r>
          <m:r>
            <m:rPr>
              <m:sty m:val="p"/>
            </m:rPr>
            <w:rPr>
              <w:rFonts w:ascii="Cambria Math" w:hAnsi="Cambria Math" w:cs="Times New Roman"/>
            </w:rPr>
            <m:t>race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 w:cs="Times New Roman"/>
            </w:rPr>
            <m:t>, points</m:t>
          </m:r>
          <m:r>
            <m:rPr>
              <m:sty m:val="p"/>
            </m:rPr>
            <w:rPr>
              <w:rFonts w:ascii="Cambria Math" w:hAnsi="Cambria Math" w:cs="Times New Roman"/>
            </w:rPr>
            <m:t>,year,</m:t>
          </m:r>
          <m:r>
            <w:rPr>
              <w:rFonts w:ascii="Cambria Math" w:hAnsi="Cambria Math"/>
              <w:sz w:val="20"/>
              <w:szCs w:val="20"/>
            </w:rPr>
            <m:t>circuit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 w:cs="Times New Roman"/>
            </w:rPr>
            <m:t>}</m:t>
          </m:r>
        </m:oMath>
      </m:oMathPara>
    </w:p>
    <w:p w14:paraId="3E689840" w14:textId="2F061BFC" w:rsidR="006B40C7" w:rsidRPr="00B44E05" w:rsidRDefault="00D52A3D" w:rsidP="006B40C7">
      <w:pPr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circuit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-&gt; </m:t>
          </m:r>
          <m:r>
            <m:rPr>
              <m:sty m:val="p"/>
            </m:rPr>
            <w:rPr>
              <w:rFonts w:ascii="Cambria Math" w:hAnsi="Cambria Math" w:cs="Times New Roman"/>
            </w:rPr>
            <m:t>alt</m:t>
          </m:r>
          <m:r>
            <w:rPr>
              <w:rFonts w:ascii="Cambria Math" w:hAnsi="Cambria Math" w:cs="Cambria Math"/>
              <w:sz w:val="20"/>
              <w:szCs w:val="20"/>
            </w:rPr>
            <m:t>∈</m:t>
          </m:r>
          <m:r>
            <w:rPr>
              <w:rFonts w:ascii="Cambria Math" w:hAnsi="Cambria Math"/>
              <w:sz w:val="20"/>
              <w:szCs w:val="20"/>
            </w:rPr>
            <m:t xml:space="preserve"> F</m:t>
          </m:r>
          <m:r>
            <m:rPr>
              <m:sty m:val="p"/>
            </m:rPr>
            <w:rPr>
              <w:sz w:val="20"/>
              <w:szCs w:val="20"/>
            </w:rPr>
            <w:br/>
          </m:r>
        </m:oMath>
      </m:oMathPara>
      <w:r w:rsidR="006B40C7" w:rsidRPr="00B44E05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 xml:space="preserve">if </m:t>
        </m:r>
        <m:r>
          <w:rPr>
            <w:rFonts w:ascii="Cambria Math" w:hAnsi="Cambria Math"/>
            <w:sz w:val="20"/>
            <w:szCs w:val="20"/>
          </w:rPr>
          <m:t>circuit</m:t>
        </m:r>
        <m:r>
          <m:rPr>
            <m:sty m:val="p"/>
          </m:rPr>
          <w:rPr>
            <w:rFonts w:ascii="Cambria Math" w:hAnsi="Cambria Math"/>
          </w:rPr>
          <m:t>id</m:t>
        </m:r>
        <m:r>
          <w:rPr>
            <w:rFonts w:ascii="Cambria Math" w:hAnsi="Cambria Math" w:cs="Cambria Math"/>
            <w:sz w:val="20"/>
            <w:szCs w:val="20"/>
          </w:rPr>
          <m:t>⊆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{</m:t>
        </m:r>
        <m:r>
          <m:rPr>
            <m:sty m:val="p"/>
          </m:rPr>
          <w:rPr>
            <w:rFonts w:ascii="Cambria Math" w:hAnsi="Cambria Math" w:cs="Times New Roman"/>
          </w:rPr>
          <m:t>race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 w:cs="Times New Roman"/>
          </w:rPr>
          <m:t>, points</m:t>
        </m:r>
        <m:r>
          <m:rPr>
            <m:sty m:val="p"/>
          </m:rPr>
          <w:rPr>
            <w:rFonts w:ascii="Cambria Math" w:hAnsi="Cambria Math" w:cs="Times New Roman"/>
          </w:rPr>
          <m:t>,year,</m:t>
        </m:r>
        <m:r>
          <w:rPr>
            <w:rFonts w:ascii="Cambria Math" w:hAnsi="Cambria Math"/>
            <w:sz w:val="20"/>
            <w:szCs w:val="20"/>
          </w:rPr>
          <m:t>circuit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</w:p>
    <w:p w14:paraId="4DA5A75D" w14:textId="786AE18E" w:rsidR="006B40C7" w:rsidRPr="00B44E05" w:rsidRDefault="006B40C7" w:rsidP="006B40C7">
      <w:pPr>
        <w:jc w:val="center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   Then X+ 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 points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,year,</m:t>
              </m:r>
              <m:r>
                <w:rPr>
                  <w:rFonts w:ascii="Cambria Math" w:hAnsi="Cambria Math"/>
                  <w:sz w:val="20"/>
                  <w:szCs w:val="20"/>
                </w:rPr>
                <m:t>circuit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∪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alt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(</m:t>
          </m:r>
          <m:r>
            <m:rPr>
              <m:sty m:val="p"/>
            </m:rPr>
            <w:rPr>
              <w:rFonts w:ascii="Cambria Math" w:hAnsi="Cambria Math" w:cs="Times New Roman"/>
            </w:rPr>
            <m:t>race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 w:cs="Times New Roman"/>
            </w:rPr>
            <m:t>, points</m:t>
          </m:r>
          <m:r>
            <m:rPr>
              <m:sty m:val="p"/>
            </m:rPr>
            <w:rPr>
              <w:rFonts w:ascii="Cambria Math" w:hAnsi="Cambria Math" w:cs="Times New Roman"/>
            </w:rPr>
            <m:t>,year,</m:t>
          </m:r>
          <m:r>
            <w:rPr>
              <w:rFonts w:ascii="Cambria Math" w:hAnsi="Cambria Math"/>
              <w:sz w:val="20"/>
              <w:szCs w:val="20"/>
            </w:rPr>
            <m:t>circuit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w:rPr>
              <w:rFonts w:ascii="Cambria Math" w:hAnsi="Cambria Math"/>
              <w:sz w:val="20"/>
              <w:szCs w:val="20"/>
            </w:rPr>
            <m:t>,alt</m:t>
          </m:r>
          <m:r>
            <w:rPr>
              <w:rFonts w:ascii="Cambria Math" w:hAnsi="Cambria Math"/>
              <w:sz w:val="20"/>
              <w:szCs w:val="20"/>
            </w:rPr>
            <m:t>)</m:t>
          </m:r>
          <m:r>
            <m:rPr>
              <m:sty m:val="p"/>
            </m:rPr>
            <w:rPr>
              <w:sz w:val="20"/>
              <w:szCs w:val="20"/>
            </w:rPr>
            <w:br/>
          </m:r>
        </m:oMath>
      </m:oMathPara>
    </w:p>
    <w:p w14:paraId="67128C00" w14:textId="61625512" w:rsidR="006B40C7" w:rsidRPr="00B44E05" w:rsidRDefault="006B40C7" w:rsidP="006B40C7">
      <w:pPr>
        <w:rPr>
          <w:rFonts w:eastAsiaTheme="minorEastAsia"/>
          <w:i/>
          <w:iCs/>
          <w:sz w:val="20"/>
          <w:szCs w:val="20"/>
        </w:rPr>
      </w:pPr>
      <w:r w:rsidRPr="00B44E05">
        <w:rPr>
          <w:i/>
          <w:iCs/>
          <w:sz w:val="20"/>
          <w:szCs w:val="20"/>
        </w:rPr>
        <w:tab/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race</m:t>
            </m:r>
            <m:r>
              <m:rPr>
                <m:sty m:val="p"/>
              </m:rPr>
              <w:rPr>
                <w:rFonts w:ascii="Cambria Math" w:hAnsi="Cambria Math"/>
              </w:rPr>
              <m:t>id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 points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,year,</m:t>
            </m:r>
            <m:r>
              <w:rPr>
                <w:rFonts w:ascii="Cambria Math" w:hAnsi="Cambria Math"/>
                <w:sz w:val="20"/>
                <w:szCs w:val="20"/>
              </w:rPr>
              <m:t>circuit</m:t>
            </m:r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e>
        </m:d>
        <m:r>
          <w:rPr>
            <w:rFonts w:ascii="Cambria Math" w:hAnsi="Cambria Math"/>
            <w:sz w:val="20"/>
            <w:szCs w:val="20"/>
          </w:rPr>
          <m:t>≠</m:t>
        </m:r>
        <m:r>
          <w:rPr>
            <w:rFonts w:ascii="Cambria Math" w:hAnsi="Cambria Math"/>
            <w:sz w:val="20"/>
            <w:szCs w:val="20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</w:rPr>
          <m:t>race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 w:cs="Times New Roman"/>
          </w:rPr>
          <m:t>, points</m:t>
        </m:r>
        <m:r>
          <m:rPr>
            <m:sty m:val="p"/>
          </m:rPr>
          <w:rPr>
            <w:rFonts w:ascii="Cambria Math" w:hAnsi="Cambria Math" w:cs="Times New Roman"/>
          </w:rPr>
          <m:t>,year,</m:t>
        </m:r>
        <m:r>
          <m:rPr>
            <m:sty m:val="p"/>
          </m:rPr>
          <w:rPr>
            <w:rFonts w:ascii="Cambria Math" w:hAnsi="Cambria Math" w:cs="Times New Roman"/>
          </w:rPr>
          <m:t>circuit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 w:cs="Times New Roman"/>
          </w:rPr>
          <m:t>,alt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B44E05">
        <w:rPr>
          <w:rFonts w:eastAsiaTheme="minorEastAsia"/>
          <w:i/>
          <w:iCs/>
          <w:sz w:val="20"/>
          <w:szCs w:val="20"/>
        </w:rPr>
        <w:t xml:space="preserve"> </w:t>
      </w:r>
    </w:p>
    <w:p w14:paraId="373CCDBF" w14:textId="07804B3E" w:rsidR="00D52A3D" w:rsidRDefault="00D44CC0" w:rsidP="00F74836">
      <w:r>
        <w:br/>
      </w:r>
    </w:p>
    <w:p w14:paraId="524A928F" w14:textId="5D17A12D" w:rsidR="00D52A3D" w:rsidRPr="00B44E05" w:rsidRDefault="00D52A3D" w:rsidP="00D52A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4th </m:t>
          </m:r>
          <m:r>
            <w:rPr>
              <w:rFonts w:ascii="Cambria Math" w:hAnsi="Cambria Math"/>
            </w:rPr>
            <m:t xml:space="preserve"> Iteration</m:t>
          </m:r>
        </m:oMath>
      </m:oMathPara>
    </w:p>
    <w:p w14:paraId="11E549B3" w14:textId="113C88B5" w:rsidR="00D52A3D" w:rsidRPr="00B44E05" w:rsidRDefault="00D52A3D" w:rsidP="00D52A3D">
      <w:pPr>
        <w:rPr>
          <w:rFonts w:eastAsiaTheme="minorEastAsia"/>
          <w:i/>
          <w:sz w:val="20"/>
          <w:szCs w:val="20"/>
        </w:rPr>
      </w:pPr>
      <w:r>
        <w:rPr>
          <w:rFonts w:ascii="Times New Roman" w:hAnsi="Times New Roman" w:cs="Times New Roman"/>
        </w:rPr>
        <w:t xml:space="preserve">F = </w:t>
      </w:r>
      <w:proofErr w:type="gramStart"/>
      <w:r>
        <w:rPr>
          <w:rFonts w:ascii="Times New Roman" w:hAnsi="Times New Roman" w:cs="Times New Roman"/>
        </w:rPr>
        <w:t>{</w:t>
      </w:r>
      <w:r w:rsidRPr="006E2076">
        <w:t xml:space="preserve"> </w:t>
      </w:r>
      <w:r w:rsidRPr="00354D51">
        <w:t>race</w:t>
      </w:r>
      <w:r w:rsidR="009D679F">
        <w:t>id</w:t>
      </w:r>
      <w:proofErr w:type="gramEnd"/>
      <w:r w:rsidRPr="00354D51">
        <w:t xml:space="preserve"> → year</w:t>
      </w:r>
      <w:r>
        <w:rPr>
          <w:rFonts w:ascii="Times New Roman" w:hAnsi="Times New Roman" w:cs="Times New Roman"/>
        </w:rPr>
        <w:t xml:space="preserve"> , race</w:t>
      </w:r>
      <w:r w:rsidR="009D679F">
        <w:t>id</w:t>
      </w:r>
      <w:r>
        <w:rPr>
          <w:rFonts w:ascii="Times New Roman" w:hAnsi="Times New Roman" w:cs="Times New Roman"/>
        </w:rPr>
        <w:t xml:space="preserve"> </w:t>
      </w:r>
      <w:r w:rsidRPr="006B40C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circuit</w:t>
      </w:r>
      <w:r w:rsidR="009D679F">
        <w:t>id</w:t>
      </w:r>
      <w:r>
        <w:rPr>
          <w:rFonts w:ascii="Times New Roman" w:hAnsi="Times New Roman" w:cs="Times New Roman"/>
        </w:rPr>
        <w:t>, circuit</w:t>
      </w:r>
      <w:r w:rsidR="009D679F">
        <w:t>id</w:t>
      </w:r>
      <w:r>
        <w:rPr>
          <w:rFonts w:ascii="Times New Roman" w:hAnsi="Times New Roman" w:cs="Times New Roman"/>
        </w:rPr>
        <w:t xml:space="preserve"> </w:t>
      </w:r>
      <w:r w:rsidRPr="00D52A3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alt</w:t>
      </w:r>
      <w:r>
        <w:rPr>
          <w:rFonts w:ascii="Times New Roman" w:hAnsi="Times New Roman" w:cs="Times New Roman"/>
        </w:rPr>
        <w:t xml:space="preserve">, </w:t>
      </w:r>
      <w:r w:rsidR="007424AA">
        <w:rPr>
          <w:rFonts w:ascii="Times New Roman" w:hAnsi="Times New Roman" w:cs="Times New Roman"/>
        </w:rPr>
        <w:t>race</w:t>
      </w:r>
      <w:r w:rsidR="009D679F">
        <w:t>id</w:t>
      </w:r>
      <w:r w:rsidR="007424AA">
        <w:rPr>
          <w:rFonts w:ascii="Times New Roman" w:hAnsi="Times New Roman" w:cs="Times New Roman"/>
        </w:rPr>
        <w:t xml:space="preserve"> -&gt; alt</w:t>
      </w:r>
      <w:r>
        <w:rPr>
          <w:rFonts w:ascii="Times New Roman" w:hAnsi="Times New Roman" w:cs="Times New Roman"/>
        </w:rPr>
        <w:t>}</w:t>
      </w:r>
    </w:p>
    <w:p w14:paraId="24491206" w14:textId="52677107" w:rsidR="00D52A3D" w:rsidRPr="00B44E05" w:rsidRDefault="00D52A3D" w:rsidP="00D52A3D">
      <w:pPr>
        <w:rPr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Old_X+ = </m:t>
          </m:r>
          <m:r>
            <m:rPr>
              <m:sty m:val="p"/>
            </m:rPr>
            <w:rPr>
              <w:rFonts w:ascii="Cambria Math" w:hAnsi="Cambria Math" w:cs="Times New Roman"/>
            </w:rPr>
            <m:t>{</m:t>
          </m:r>
          <m:r>
            <m:rPr>
              <m:sty m:val="p"/>
            </m:rPr>
            <w:rPr>
              <w:rFonts w:ascii="Cambria Math" w:hAnsi="Cambria Math" w:cs="Times New Roman"/>
            </w:rPr>
            <m:t>race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 w:cs="Times New Roman"/>
            </w:rPr>
            <m:t>, points</m:t>
          </m:r>
          <m:r>
            <m:rPr>
              <m:sty m:val="p"/>
            </m:rPr>
            <w:rPr>
              <w:rFonts w:ascii="Cambria Math" w:hAnsi="Cambria Math" w:cs="Times New Roman"/>
            </w:rPr>
            <m:t>,year,</m:t>
          </m:r>
          <m:r>
            <w:rPr>
              <w:rFonts w:ascii="Cambria Math" w:hAnsi="Cambria Math"/>
              <w:sz w:val="20"/>
              <w:szCs w:val="20"/>
            </w:rPr>
            <m:t>circuit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w:rPr>
              <w:rFonts w:ascii="Cambria Math" w:hAnsi="Cambria Math"/>
              <w:sz w:val="20"/>
              <w:szCs w:val="20"/>
            </w:rPr>
            <m:t>,alt</m:t>
          </m:r>
          <m:r>
            <m:rPr>
              <m:sty m:val="p"/>
            </m:rPr>
            <w:rPr>
              <w:rFonts w:ascii="Cambria Math" w:hAnsi="Cambria Math" w:cs="Times New Roman"/>
            </w:rPr>
            <m:t>}</m:t>
          </m:r>
        </m:oMath>
      </m:oMathPara>
    </w:p>
    <w:p w14:paraId="22453A49" w14:textId="248DA65C" w:rsidR="00D52A3D" w:rsidRPr="00B44E05" w:rsidRDefault="007424AA" w:rsidP="00D52A3D">
      <w:pPr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race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-&gt; </m:t>
          </m:r>
          <m:r>
            <m:rPr>
              <m:sty m:val="p"/>
            </m:rPr>
            <w:rPr>
              <w:rFonts w:ascii="Cambria Math" w:hAnsi="Cambria Math" w:cs="Times New Roman"/>
            </w:rPr>
            <m:t>alt</m:t>
          </m:r>
          <m:r>
            <w:rPr>
              <w:rFonts w:ascii="Cambria Math" w:hAnsi="Cambria Math" w:cs="Cambria Math"/>
              <w:sz w:val="20"/>
              <w:szCs w:val="20"/>
            </w:rPr>
            <m:t>∈</m:t>
          </m:r>
          <m:r>
            <w:rPr>
              <w:rFonts w:ascii="Cambria Math" w:hAnsi="Cambria Math"/>
              <w:sz w:val="20"/>
              <w:szCs w:val="20"/>
            </w:rPr>
            <m:t xml:space="preserve"> 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D52A3D" w:rsidRPr="00B44E05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if circuit</m:t>
        </m:r>
        <m:r>
          <w:rPr>
            <w:rFonts w:ascii="Cambria Math" w:hAnsi="Cambria Math" w:cs="Cambria Math"/>
            <w:sz w:val="20"/>
            <w:szCs w:val="20"/>
          </w:rPr>
          <m:t>⊆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{</m:t>
        </m:r>
        <m:r>
          <m:rPr>
            <m:sty m:val="p"/>
          </m:rPr>
          <w:rPr>
            <w:rFonts w:ascii="Cambria Math" w:hAnsi="Cambria Math" w:cs="Times New Roman"/>
          </w:rPr>
          <m:t>race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 w:cs="Times New Roman"/>
          </w:rPr>
          <m:t>, points</m:t>
        </m:r>
        <m:r>
          <m:rPr>
            <m:sty m:val="p"/>
          </m:rPr>
          <w:rPr>
            <w:rFonts w:ascii="Cambria Math" w:hAnsi="Cambria Math" w:cs="Times New Roman"/>
          </w:rPr>
          <m:t>,year,</m:t>
        </m:r>
        <m:r>
          <w:rPr>
            <w:rFonts w:ascii="Cambria Math" w:hAnsi="Cambria Math"/>
            <w:sz w:val="20"/>
            <w:szCs w:val="20"/>
          </w:rPr>
          <m:t>circuit</m:t>
        </m:r>
        <m:r>
          <m:rPr>
            <m:sty m:val="p"/>
          </m:rPr>
          <w:rPr>
            <w:rFonts w:ascii="Cambria Math" w:hAnsi="Cambria Math"/>
          </w:rPr>
          <m:t>id</m:t>
        </m:r>
        <m:r>
          <w:rPr>
            <w:rFonts w:ascii="Cambria Math" w:hAnsi="Cambria Math"/>
            <w:sz w:val="20"/>
            <w:szCs w:val="20"/>
          </w:rPr>
          <m:t>,alt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</w:p>
    <w:p w14:paraId="54D9CEA5" w14:textId="3B7924E8" w:rsidR="00D52A3D" w:rsidRPr="00B44E05" w:rsidRDefault="00D52A3D" w:rsidP="00D52A3D">
      <w:pPr>
        <w:jc w:val="center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   Then X+ 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 points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,year,</m:t>
              </m:r>
              <m:r>
                <w:rPr>
                  <w:rFonts w:ascii="Cambria Math" w:hAnsi="Cambria Math"/>
                  <w:sz w:val="20"/>
                  <w:szCs w:val="20"/>
                </w:rPr>
                <m:t>circuit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  <m:r>
                <w:rPr>
                  <w:rFonts w:ascii="Cambria Math" w:hAnsi="Cambria Math"/>
                  <w:sz w:val="20"/>
                  <w:szCs w:val="20"/>
                </w:rPr>
                <m:t>,alt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∪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alt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(</m:t>
          </m:r>
          <m:r>
            <m:rPr>
              <m:sty m:val="p"/>
            </m:rPr>
            <w:rPr>
              <w:rFonts w:ascii="Cambria Math" w:hAnsi="Cambria Math" w:cs="Times New Roman"/>
            </w:rPr>
            <m:t>race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 w:cs="Times New Roman"/>
            </w:rPr>
            <m:t>, points</m:t>
          </m:r>
          <m:r>
            <m:rPr>
              <m:sty m:val="p"/>
            </m:rPr>
            <w:rPr>
              <w:rFonts w:ascii="Cambria Math" w:hAnsi="Cambria Math" w:cs="Times New Roman"/>
            </w:rPr>
            <m:t>,year,</m:t>
          </m:r>
          <m:r>
            <w:rPr>
              <w:rFonts w:ascii="Cambria Math" w:hAnsi="Cambria Math"/>
              <w:sz w:val="20"/>
              <w:szCs w:val="20"/>
            </w:rPr>
            <m:t>circuit</m:t>
          </m:r>
          <m:r>
            <m:rPr>
              <m:sty m:val="p"/>
            </m:rPr>
            <w:rPr>
              <w:rFonts w:ascii="Cambria Math" w:hAnsi="Cambria Math"/>
            </w:rPr>
            <m:t>id</m:t>
          </m:r>
          <m:r>
            <w:rPr>
              <w:rFonts w:ascii="Cambria Math" w:hAnsi="Cambria Math"/>
              <w:sz w:val="20"/>
              <w:szCs w:val="20"/>
            </w:rPr>
            <m:t>,alt)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</w:p>
    <w:p w14:paraId="42D97EC3" w14:textId="5F710055" w:rsidR="00D52A3D" w:rsidRPr="00B44E05" w:rsidRDefault="00D52A3D" w:rsidP="00D52A3D">
      <w:pPr>
        <w:rPr>
          <w:rFonts w:eastAsiaTheme="minorEastAsia"/>
          <w:i/>
          <w:iCs/>
          <w:sz w:val="20"/>
          <w:szCs w:val="20"/>
        </w:rPr>
      </w:pPr>
      <w:r w:rsidRPr="00B44E05">
        <w:rPr>
          <w:i/>
          <w:iCs/>
          <w:sz w:val="20"/>
          <w:szCs w:val="20"/>
        </w:rPr>
        <w:tab/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race</m:t>
            </m:r>
            <m:r>
              <m:rPr>
                <m:sty m:val="p"/>
              </m:rPr>
              <w:rPr>
                <w:rFonts w:ascii="Cambria Math" w:hAnsi="Cambria Math"/>
              </w:rPr>
              <m:t>id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 points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,year,</m:t>
            </m:r>
            <m:r>
              <w:rPr>
                <w:rFonts w:ascii="Cambria Math" w:hAnsi="Cambria Math"/>
                <w:sz w:val="20"/>
                <w:szCs w:val="20"/>
              </w:rPr>
              <m:t>circuit</m:t>
            </m:r>
            <m:r>
              <m:rPr>
                <m:sty m:val="p"/>
              </m:rP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sz w:val="20"/>
                <w:szCs w:val="20"/>
              </w:rPr>
              <m:t>,alt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</w:rPr>
          <m:t>race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 w:cs="Times New Roman"/>
          </w:rPr>
          <m:t>, points</m:t>
        </m:r>
        <m:r>
          <m:rPr>
            <m:sty m:val="p"/>
          </m:rPr>
          <w:rPr>
            <w:rFonts w:ascii="Cambria Math" w:hAnsi="Cambria Math" w:cs="Times New Roman"/>
          </w:rPr>
          <m:t>,year,circuit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 w:cs="Times New Roman"/>
          </w:rPr>
          <m:t>,alt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B44E05">
        <w:rPr>
          <w:rFonts w:eastAsiaTheme="minorEastAsia"/>
          <w:i/>
          <w:iCs/>
          <w:sz w:val="20"/>
          <w:szCs w:val="20"/>
        </w:rPr>
        <w:t xml:space="preserve"> </w:t>
      </w:r>
    </w:p>
    <w:p w14:paraId="53470E5E" w14:textId="77777777" w:rsidR="00D52A3D" w:rsidRDefault="00D52A3D" w:rsidP="00F74836"/>
    <w:p w14:paraId="5E1D1C74" w14:textId="77777777" w:rsidR="00D52A3D" w:rsidRDefault="00D52A3D" w:rsidP="00F74836"/>
    <w:p w14:paraId="15ECBBB9" w14:textId="467CD096" w:rsidR="003E6827" w:rsidRDefault="007F0A25" w:rsidP="003E6827">
      <w:del w:id="5" w:author="Microsoft Word" w:date="2025-03-25T03:15:00Z" w16du:dateUtc="2025-03-25T01:1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8F2523F" wp14:editId="734A0C2E">
                  <wp:simplePos x="0" y="0"/>
                  <wp:positionH relativeFrom="column">
                    <wp:posOffset>3381375</wp:posOffset>
                  </wp:positionH>
                  <wp:positionV relativeFrom="paragraph">
                    <wp:posOffset>3068320</wp:posOffset>
                  </wp:positionV>
                  <wp:extent cx="1581150" cy="657225"/>
                  <wp:effectExtent l="0" t="0" r="0" b="0"/>
                  <wp:wrapNone/>
                  <wp:docPr id="462482104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81150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159148" w14:textId="35FEF7B7" w:rsidR="00AF7773" w:rsidRPr="004A1394" w:rsidRDefault="007F0A25">
                              <w:pPr>
                                <w:rPr>
                                  <w:color w:val="E8E8E8" w:themeColor="background2"/>
                                </w:rPr>
                              </w:pPr>
                              <w:r>
                                <w:rPr>
                                  <w:color w:val="E8E8E8" w:themeColor="background2"/>
                                </w:rPr>
                                <w:t>R1 = {</w:t>
                              </w:r>
                              <w:r w:rsidR="009B4F78">
                                <w:rPr>
                                  <w:color w:val="E8E8E8" w:themeColor="background2"/>
                                </w:rPr>
                                <w:t>circuit, alt</w:t>
                              </w:r>
                              <w:r>
                                <w:rPr>
                                  <w:color w:val="E8E8E8" w:themeColor="background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8F2523F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266.25pt;margin-top:241.6pt;width:124.5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" filled="f" stroked="f" strokeweight=".5pt">
                  <v:textbox>
                    <w:txbxContent>
                      <w:p w14:paraId="28159148" w14:textId="35FEF7B7" w:rsidR="00AF7773" w:rsidRPr="004A1394" w:rsidRDefault="007F0A25">
                        <w:pPr>
                          <w:rPr>
                            <w:color w:val="E8E8E8" w:themeColor="background2"/>
                          </w:rPr>
                        </w:pPr>
                        <w:r>
                          <w:rPr>
                            <w:color w:val="E8E8E8" w:themeColor="background2"/>
                          </w:rPr>
                          <w:t>R1 = {</w:t>
                        </w:r>
                        <w:r w:rsidR="009B4F78">
                          <w:rPr>
                            <w:color w:val="E8E8E8" w:themeColor="background2"/>
                          </w:rPr>
                          <w:t>circuit, alt</w:t>
                        </w:r>
                        <w:r>
                          <w:rPr>
                            <w:color w:val="E8E8E8" w:themeColor="background2"/>
                          </w:rPr>
                          <w:t>}</w:t>
                        </w:r>
                      </w:p>
                    </w:txbxContent>
                  </v:textbox>
                </v:shape>
              </w:pict>
            </mc:Fallback>
          </mc:AlternateContent>
        </w:r>
      </w:del>
      <w:r w:rsidR="002F42F5">
        <w:t>Therefore</w:t>
      </w:r>
      <w:r w:rsidR="004B7116" w:rsidRPr="004B7116">
        <w:t xml:space="preserve"> </w:t>
      </w:r>
      <w:r w:rsidR="002F42F5" w:rsidRPr="002F42F5">
        <w:t>{</w:t>
      </w:r>
      <w:r w:rsidR="004B7116">
        <w:t>race</w:t>
      </w:r>
      <w:r w:rsidR="009D679F">
        <w:t>id</w:t>
      </w:r>
      <w:r w:rsidR="004B7116">
        <w:t>, points</w:t>
      </w:r>
      <w:r w:rsidR="002F42F5" w:rsidRPr="002F42F5">
        <w:t>}</w:t>
      </w:r>
      <w:r w:rsidR="004B7116">
        <w:t xml:space="preserve"> </w:t>
      </w:r>
      <w:r w:rsidR="002F42F5">
        <w:t>is</w:t>
      </w:r>
      <w:r w:rsidR="004B7116" w:rsidRPr="004B7116">
        <w:t xml:space="preserve"> </w:t>
      </w:r>
      <w:r w:rsidR="004B7116">
        <w:t>candidate key</w:t>
      </w:r>
      <w:r w:rsidR="00D44CC0">
        <w:br/>
      </w:r>
      <w:r w:rsidR="00D44CC0">
        <w:br/>
      </w:r>
      <w:r w:rsidR="00D44CC0">
        <w:br/>
      </w:r>
      <w:r w:rsidR="00D44CC0">
        <w:br/>
      </w:r>
      <w:r w:rsidR="003E6827">
        <w:t>Link to all necessary CSVs and sql scripts:</w:t>
      </w:r>
    </w:p>
    <w:p w14:paraId="05C46E1C" w14:textId="510C69C2" w:rsidR="00000000" w:rsidRDefault="00000000" w:rsidP="00D44CC0"/>
    <w:p w14:paraId="35EA5730" w14:textId="6EC51A06" w:rsidR="003E6827" w:rsidRDefault="007D2D5B" w:rsidP="003E6827">
      <w:hyperlink r:id="rId13" w:history="1">
        <w:r w:rsidRPr="00BD4174">
          <w:rPr>
            <w:rStyle w:val="Hyperlink"/>
          </w:rPr>
          <w:t>https://drive.google.com/drive/folders/1zmYyTNyI_6Miez2muLYqYLkN5V4PmFNU?usp=sharing</w:t>
        </w:r>
      </w:hyperlink>
      <w:r>
        <w:tab/>
      </w:r>
      <w:r w:rsidR="003E6827">
        <w:br/>
      </w:r>
      <w:r w:rsidR="003E6827">
        <w:br/>
      </w:r>
    </w:p>
    <w:p w14:paraId="7A1FA201" w14:textId="77777777" w:rsidR="003E6827" w:rsidRDefault="003E6827" w:rsidP="003E6827"/>
    <w:sectPr w:rsidR="003E682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1619C" w14:textId="77777777" w:rsidR="00861B2B" w:rsidRDefault="00861B2B" w:rsidP="00873945">
      <w:pPr>
        <w:spacing w:after="0" w:line="240" w:lineRule="auto"/>
      </w:pPr>
      <w:r>
        <w:separator/>
      </w:r>
    </w:p>
  </w:endnote>
  <w:endnote w:type="continuationSeparator" w:id="0">
    <w:p w14:paraId="396A268F" w14:textId="77777777" w:rsidR="00861B2B" w:rsidRDefault="00861B2B" w:rsidP="00873945">
      <w:pPr>
        <w:spacing w:after="0" w:line="240" w:lineRule="auto"/>
      </w:pPr>
      <w:r>
        <w:continuationSeparator/>
      </w:r>
    </w:p>
  </w:endnote>
  <w:endnote w:type="continuationNotice" w:id="1">
    <w:p w14:paraId="599D1768" w14:textId="77777777" w:rsidR="00861B2B" w:rsidRDefault="00861B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5694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079B5" w14:textId="77777777" w:rsidR="00873945" w:rsidRDefault="00873945">
        <w:pPr>
          <w:pStyle w:val="Footer"/>
          <w:jc w:val="right"/>
        </w:pPr>
      </w:p>
      <w:p w14:paraId="627F8335" w14:textId="28AE1E63" w:rsidR="00873945" w:rsidRDefault="008739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785324" w14:textId="77777777" w:rsidR="00873945" w:rsidRDefault="00873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FC601" w14:textId="77777777" w:rsidR="00861B2B" w:rsidRDefault="00861B2B" w:rsidP="00873945">
      <w:pPr>
        <w:spacing w:after="0" w:line="240" w:lineRule="auto"/>
      </w:pPr>
      <w:r>
        <w:separator/>
      </w:r>
    </w:p>
  </w:footnote>
  <w:footnote w:type="continuationSeparator" w:id="0">
    <w:p w14:paraId="2E4266BC" w14:textId="77777777" w:rsidR="00861B2B" w:rsidRDefault="00861B2B" w:rsidP="00873945">
      <w:pPr>
        <w:spacing w:after="0" w:line="240" w:lineRule="auto"/>
      </w:pPr>
      <w:r>
        <w:continuationSeparator/>
      </w:r>
    </w:p>
  </w:footnote>
  <w:footnote w:type="continuationNotice" w:id="1">
    <w:p w14:paraId="7E45374D" w14:textId="77777777" w:rsidR="00861B2B" w:rsidRDefault="00861B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819C4"/>
    <w:multiLevelType w:val="hybridMultilevel"/>
    <w:tmpl w:val="58D41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F5441"/>
    <w:multiLevelType w:val="hybridMultilevel"/>
    <w:tmpl w:val="8230E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205934">
    <w:abstractNumId w:val="1"/>
  </w:num>
  <w:num w:numId="2" w16cid:durableId="25259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5"/>
    <w:rsid w:val="00005342"/>
    <w:rsid w:val="00014860"/>
    <w:rsid w:val="00023BFD"/>
    <w:rsid w:val="0002499F"/>
    <w:rsid w:val="00044353"/>
    <w:rsid w:val="00047E5E"/>
    <w:rsid w:val="00051844"/>
    <w:rsid w:val="000825FD"/>
    <w:rsid w:val="0008396C"/>
    <w:rsid w:val="000909D4"/>
    <w:rsid w:val="00094F46"/>
    <w:rsid w:val="00095E2C"/>
    <w:rsid w:val="000A2B8D"/>
    <w:rsid w:val="000A53EA"/>
    <w:rsid w:val="000B37FE"/>
    <w:rsid w:val="000B3833"/>
    <w:rsid w:val="000B6B92"/>
    <w:rsid w:val="000E5EB9"/>
    <w:rsid w:val="000E7391"/>
    <w:rsid w:val="000F26CF"/>
    <w:rsid w:val="000F4CCB"/>
    <w:rsid w:val="000F762E"/>
    <w:rsid w:val="00102833"/>
    <w:rsid w:val="001101F8"/>
    <w:rsid w:val="0011022A"/>
    <w:rsid w:val="001115B9"/>
    <w:rsid w:val="00127B96"/>
    <w:rsid w:val="00150055"/>
    <w:rsid w:val="00150678"/>
    <w:rsid w:val="001545B7"/>
    <w:rsid w:val="00155992"/>
    <w:rsid w:val="001561CC"/>
    <w:rsid w:val="00170562"/>
    <w:rsid w:val="00185A78"/>
    <w:rsid w:val="0019143B"/>
    <w:rsid w:val="001A6DE1"/>
    <w:rsid w:val="001D34D0"/>
    <w:rsid w:val="001F1733"/>
    <w:rsid w:val="001F232C"/>
    <w:rsid w:val="001F47B7"/>
    <w:rsid w:val="002002BF"/>
    <w:rsid w:val="00240E35"/>
    <w:rsid w:val="002632CD"/>
    <w:rsid w:val="00293573"/>
    <w:rsid w:val="002950DC"/>
    <w:rsid w:val="002B06AC"/>
    <w:rsid w:val="002C15F5"/>
    <w:rsid w:val="002C1659"/>
    <w:rsid w:val="002C28B2"/>
    <w:rsid w:val="002F42F5"/>
    <w:rsid w:val="00313F5E"/>
    <w:rsid w:val="003463A2"/>
    <w:rsid w:val="0034755B"/>
    <w:rsid w:val="00352FDA"/>
    <w:rsid w:val="00354C40"/>
    <w:rsid w:val="00354D51"/>
    <w:rsid w:val="00356A73"/>
    <w:rsid w:val="00371DB8"/>
    <w:rsid w:val="00371E0C"/>
    <w:rsid w:val="003975FF"/>
    <w:rsid w:val="003A2AC9"/>
    <w:rsid w:val="003C1307"/>
    <w:rsid w:val="003C4157"/>
    <w:rsid w:val="003D3013"/>
    <w:rsid w:val="003D3FDF"/>
    <w:rsid w:val="003D4993"/>
    <w:rsid w:val="003E6827"/>
    <w:rsid w:val="003F4215"/>
    <w:rsid w:val="004155E4"/>
    <w:rsid w:val="00422D97"/>
    <w:rsid w:val="00435CA4"/>
    <w:rsid w:val="00442CD4"/>
    <w:rsid w:val="0045027A"/>
    <w:rsid w:val="00451ECC"/>
    <w:rsid w:val="0045575C"/>
    <w:rsid w:val="00464BC7"/>
    <w:rsid w:val="00490F5D"/>
    <w:rsid w:val="004A1394"/>
    <w:rsid w:val="004A4EA4"/>
    <w:rsid w:val="004A532B"/>
    <w:rsid w:val="004B078A"/>
    <w:rsid w:val="004B6C36"/>
    <w:rsid w:val="004B7116"/>
    <w:rsid w:val="004C5A55"/>
    <w:rsid w:val="004D1D81"/>
    <w:rsid w:val="004E3082"/>
    <w:rsid w:val="004E4E71"/>
    <w:rsid w:val="004F5138"/>
    <w:rsid w:val="004F782F"/>
    <w:rsid w:val="00500BE4"/>
    <w:rsid w:val="00521F21"/>
    <w:rsid w:val="0053372B"/>
    <w:rsid w:val="00543861"/>
    <w:rsid w:val="00546480"/>
    <w:rsid w:val="005536AF"/>
    <w:rsid w:val="00560B45"/>
    <w:rsid w:val="00574368"/>
    <w:rsid w:val="00582D78"/>
    <w:rsid w:val="00583E14"/>
    <w:rsid w:val="0058447A"/>
    <w:rsid w:val="005A6469"/>
    <w:rsid w:val="005B110C"/>
    <w:rsid w:val="005B60E7"/>
    <w:rsid w:val="005C5403"/>
    <w:rsid w:val="005C7195"/>
    <w:rsid w:val="00611504"/>
    <w:rsid w:val="00611B2E"/>
    <w:rsid w:val="00623A27"/>
    <w:rsid w:val="00626C2B"/>
    <w:rsid w:val="00641B9B"/>
    <w:rsid w:val="00661907"/>
    <w:rsid w:val="006725EE"/>
    <w:rsid w:val="00680412"/>
    <w:rsid w:val="006831E3"/>
    <w:rsid w:val="00684823"/>
    <w:rsid w:val="00684BCC"/>
    <w:rsid w:val="006A4011"/>
    <w:rsid w:val="006A48E3"/>
    <w:rsid w:val="006B2314"/>
    <w:rsid w:val="006B40C7"/>
    <w:rsid w:val="006C5612"/>
    <w:rsid w:val="006D60F2"/>
    <w:rsid w:val="006E2076"/>
    <w:rsid w:val="006E5A58"/>
    <w:rsid w:val="006F21EB"/>
    <w:rsid w:val="0070109D"/>
    <w:rsid w:val="00705211"/>
    <w:rsid w:val="00712655"/>
    <w:rsid w:val="00726404"/>
    <w:rsid w:val="007424AA"/>
    <w:rsid w:val="00746946"/>
    <w:rsid w:val="00747905"/>
    <w:rsid w:val="00751DEF"/>
    <w:rsid w:val="00772320"/>
    <w:rsid w:val="007A2F24"/>
    <w:rsid w:val="007A3A6E"/>
    <w:rsid w:val="007D2D5B"/>
    <w:rsid w:val="007D3CF5"/>
    <w:rsid w:val="007F0A25"/>
    <w:rsid w:val="00817E01"/>
    <w:rsid w:val="00820A79"/>
    <w:rsid w:val="00821794"/>
    <w:rsid w:val="008264F1"/>
    <w:rsid w:val="00831044"/>
    <w:rsid w:val="008342A1"/>
    <w:rsid w:val="00837D1F"/>
    <w:rsid w:val="008463A0"/>
    <w:rsid w:val="00846682"/>
    <w:rsid w:val="00851747"/>
    <w:rsid w:val="00860C0D"/>
    <w:rsid w:val="00861B2B"/>
    <w:rsid w:val="00870CB9"/>
    <w:rsid w:val="00873945"/>
    <w:rsid w:val="00892772"/>
    <w:rsid w:val="00893B57"/>
    <w:rsid w:val="008C75BF"/>
    <w:rsid w:val="008D32E7"/>
    <w:rsid w:val="0090302B"/>
    <w:rsid w:val="00912CC7"/>
    <w:rsid w:val="009271D5"/>
    <w:rsid w:val="00931B08"/>
    <w:rsid w:val="009336C4"/>
    <w:rsid w:val="00976F7E"/>
    <w:rsid w:val="0098191D"/>
    <w:rsid w:val="009908CA"/>
    <w:rsid w:val="009935B3"/>
    <w:rsid w:val="009970C2"/>
    <w:rsid w:val="00997D00"/>
    <w:rsid w:val="009A52EB"/>
    <w:rsid w:val="009A6997"/>
    <w:rsid w:val="009B4F78"/>
    <w:rsid w:val="009B77D5"/>
    <w:rsid w:val="009C77EC"/>
    <w:rsid w:val="009D679F"/>
    <w:rsid w:val="009E1400"/>
    <w:rsid w:val="009E287D"/>
    <w:rsid w:val="009E4E40"/>
    <w:rsid w:val="009E6395"/>
    <w:rsid w:val="009F65EB"/>
    <w:rsid w:val="009F68E7"/>
    <w:rsid w:val="009F701F"/>
    <w:rsid w:val="009F7DB8"/>
    <w:rsid w:val="009F7E7C"/>
    <w:rsid w:val="00A06670"/>
    <w:rsid w:val="00A10092"/>
    <w:rsid w:val="00A17556"/>
    <w:rsid w:val="00A20593"/>
    <w:rsid w:val="00A208D9"/>
    <w:rsid w:val="00A25752"/>
    <w:rsid w:val="00A44940"/>
    <w:rsid w:val="00A514AB"/>
    <w:rsid w:val="00A709D7"/>
    <w:rsid w:val="00A71B69"/>
    <w:rsid w:val="00A76C90"/>
    <w:rsid w:val="00A80656"/>
    <w:rsid w:val="00A941FA"/>
    <w:rsid w:val="00A97D7A"/>
    <w:rsid w:val="00AA0C4B"/>
    <w:rsid w:val="00AA2B04"/>
    <w:rsid w:val="00AA450C"/>
    <w:rsid w:val="00AB540C"/>
    <w:rsid w:val="00AB759D"/>
    <w:rsid w:val="00AC1245"/>
    <w:rsid w:val="00AD7253"/>
    <w:rsid w:val="00AF28E0"/>
    <w:rsid w:val="00AF7773"/>
    <w:rsid w:val="00B0145E"/>
    <w:rsid w:val="00B04E22"/>
    <w:rsid w:val="00B106CF"/>
    <w:rsid w:val="00B1328B"/>
    <w:rsid w:val="00B15E2D"/>
    <w:rsid w:val="00B16218"/>
    <w:rsid w:val="00B44E05"/>
    <w:rsid w:val="00B84D86"/>
    <w:rsid w:val="00BA2D6D"/>
    <w:rsid w:val="00BA72BD"/>
    <w:rsid w:val="00BC0905"/>
    <w:rsid w:val="00BC5EE7"/>
    <w:rsid w:val="00BC695C"/>
    <w:rsid w:val="00BE1684"/>
    <w:rsid w:val="00BF1877"/>
    <w:rsid w:val="00BF715B"/>
    <w:rsid w:val="00C045EC"/>
    <w:rsid w:val="00C05263"/>
    <w:rsid w:val="00C07674"/>
    <w:rsid w:val="00C10E9B"/>
    <w:rsid w:val="00C12714"/>
    <w:rsid w:val="00C40E71"/>
    <w:rsid w:val="00C45867"/>
    <w:rsid w:val="00C5135D"/>
    <w:rsid w:val="00CA7C03"/>
    <w:rsid w:val="00CC5F00"/>
    <w:rsid w:val="00CE4E72"/>
    <w:rsid w:val="00CE7314"/>
    <w:rsid w:val="00D00EEE"/>
    <w:rsid w:val="00D0602D"/>
    <w:rsid w:val="00D14156"/>
    <w:rsid w:val="00D2532A"/>
    <w:rsid w:val="00D30000"/>
    <w:rsid w:val="00D32CDC"/>
    <w:rsid w:val="00D426E5"/>
    <w:rsid w:val="00D44CC0"/>
    <w:rsid w:val="00D45D4F"/>
    <w:rsid w:val="00D50D44"/>
    <w:rsid w:val="00D525B2"/>
    <w:rsid w:val="00D52A3D"/>
    <w:rsid w:val="00D60750"/>
    <w:rsid w:val="00D61862"/>
    <w:rsid w:val="00D65A37"/>
    <w:rsid w:val="00D82DAB"/>
    <w:rsid w:val="00D850B7"/>
    <w:rsid w:val="00D95570"/>
    <w:rsid w:val="00DA4DB1"/>
    <w:rsid w:val="00DC02E3"/>
    <w:rsid w:val="00DD4475"/>
    <w:rsid w:val="00DE2F4A"/>
    <w:rsid w:val="00DE4B16"/>
    <w:rsid w:val="00E03EAF"/>
    <w:rsid w:val="00E2584E"/>
    <w:rsid w:val="00E27DFC"/>
    <w:rsid w:val="00E31195"/>
    <w:rsid w:val="00E35C3D"/>
    <w:rsid w:val="00E405A3"/>
    <w:rsid w:val="00E44269"/>
    <w:rsid w:val="00E44B41"/>
    <w:rsid w:val="00E47800"/>
    <w:rsid w:val="00E572D1"/>
    <w:rsid w:val="00E57C47"/>
    <w:rsid w:val="00E638EC"/>
    <w:rsid w:val="00E70B7A"/>
    <w:rsid w:val="00E732B2"/>
    <w:rsid w:val="00E7454C"/>
    <w:rsid w:val="00E84534"/>
    <w:rsid w:val="00E95F3E"/>
    <w:rsid w:val="00E96E98"/>
    <w:rsid w:val="00EA4B19"/>
    <w:rsid w:val="00EA4D9A"/>
    <w:rsid w:val="00EA7D25"/>
    <w:rsid w:val="00EB173A"/>
    <w:rsid w:val="00ED4764"/>
    <w:rsid w:val="00F057E4"/>
    <w:rsid w:val="00F0799B"/>
    <w:rsid w:val="00F11EC4"/>
    <w:rsid w:val="00F31C4E"/>
    <w:rsid w:val="00F5761B"/>
    <w:rsid w:val="00F67301"/>
    <w:rsid w:val="00F74836"/>
    <w:rsid w:val="00F7555D"/>
    <w:rsid w:val="00F906A8"/>
    <w:rsid w:val="00FB20F1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6ABA"/>
  <w15:chartTrackingRefBased/>
  <w15:docId w15:val="{C82B62DB-9ACC-476F-9FCB-F9187E30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682"/>
  </w:style>
  <w:style w:type="paragraph" w:styleId="Heading1">
    <w:name w:val="heading 1"/>
    <w:basedOn w:val="Normal"/>
    <w:next w:val="Normal"/>
    <w:link w:val="Heading1Char"/>
    <w:uiPriority w:val="9"/>
    <w:qFormat/>
    <w:rsid w:val="0087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45"/>
  </w:style>
  <w:style w:type="paragraph" w:styleId="Footer">
    <w:name w:val="footer"/>
    <w:basedOn w:val="Normal"/>
    <w:link w:val="Foot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45"/>
  </w:style>
  <w:style w:type="paragraph" w:styleId="TOCHeading">
    <w:name w:val="TOC Heading"/>
    <w:basedOn w:val="Heading1"/>
    <w:next w:val="Normal"/>
    <w:uiPriority w:val="39"/>
    <w:unhideWhenUsed/>
    <w:qFormat/>
    <w:rsid w:val="00EA7D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7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7D25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7D2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37D1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4E05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7D2D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drive/folders/1zmYyTNyI_6Miez2muLYqYLkN5V4PmFNU?usp=shar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e05005-fd88-4d63-a28e-f110302dd53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CF6C5532F0CD84B98CC5AA2DA5A3BB9" ma:contentTypeVersion="9" ma:contentTypeDescription="Δημιουργία νέου εγγράφου" ma:contentTypeScope="" ma:versionID="7dd157d3432eb25d82fa3987142763e0">
  <xsd:schema xmlns:xsd="http://www.w3.org/2001/XMLSchema" xmlns:xs="http://www.w3.org/2001/XMLSchema" xmlns:p="http://schemas.microsoft.com/office/2006/metadata/properties" xmlns:ns3="68e05005-fd88-4d63-a28e-f110302dd53d" xmlns:ns4="689f7e69-f979-47ab-8911-5356badb697b" targetNamespace="http://schemas.microsoft.com/office/2006/metadata/properties" ma:root="true" ma:fieldsID="aad0e01b56382ec14b3ac83051cf7859" ns3:_="" ns4:_="">
    <xsd:import namespace="68e05005-fd88-4d63-a28e-f110302dd53d"/>
    <xsd:import namespace="689f7e69-f979-47ab-8911-5356badb69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05005-fd88-4d63-a28e-f110302dd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f7e69-f979-47ab-8911-5356badb6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98CBC-6950-4FFE-8B01-3FC8ECDFBF93}">
  <ds:schemaRefs>
    <ds:schemaRef ds:uri="http://schemas.microsoft.com/office/2006/metadata/properties"/>
    <ds:schemaRef ds:uri="http://schemas.microsoft.com/office/infopath/2007/PartnerControls"/>
    <ds:schemaRef ds:uri="68e05005-fd88-4d63-a28e-f110302dd53d"/>
  </ds:schemaRefs>
</ds:datastoreItem>
</file>

<file path=customXml/itemProps2.xml><?xml version="1.0" encoding="utf-8"?>
<ds:datastoreItem xmlns:ds="http://schemas.openxmlformats.org/officeDocument/2006/customXml" ds:itemID="{87CF7EB3-89D6-442E-B7B1-B3223E55D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63CDF7-6375-4A9F-820C-A2B5B498B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05005-fd88-4d63-a28e-f110302dd53d"/>
    <ds:schemaRef ds:uri="689f7e69-f979-47ab-8911-5356badb6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802B21-12EC-4E58-AD2E-8070811231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Links>
    <vt:vector size="30" baseType="variant">
      <vt:variant>
        <vt:i4>5767215</vt:i4>
      </vt:variant>
      <vt:variant>
        <vt:i4>27</vt:i4>
      </vt:variant>
      <vt:variant>
        <vt:i4>0</vt:i4>
      </vt:variant>
      <vt:variant>
        <vt:i4>5</vt:i4>
      </vt:variant>
      <vt:variant>
        <vt:lpwstr>https://drive.google.com/drive/folders/1yacDgZtzWD_Lltk9rEIU2C8BbS9Rkjrf?usp=sharing</vt:lpwstr>
      </vt:variant>
      <vt:variant>
        <vt:lpwstr/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_Toc192713142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_Toc192713141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_Toc192713140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_Toc192713139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ΔΕΜΕΡΤΖΟΓΛΟΥ ΕΥΣΤΡΑΤΙΟΣ</dc:creator>
  <cp:keywords/>
  <dc:description/>
  <cp:lastModifiedBy>ΔΕΜΕΡΤΖΟΓΛΟΥ ΕΥΣΤΡΑΤΙΟΣ</cp:lastModifiedBy>
  <cp:revision>4</cp:revision>
  <cp:lastPrinted>2025-03-25T02:15:00Z</cp:lastPrinted>
  <dcterms:created xsi:type="dcterms:W3CDTF">2025-03-25T02:15:00Z</dcterms:created>
  <dcterms:modified xsi:type="dcterms:W3CDTF">2025-03-25T02:20:00Z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0x0101001CF6C5532F0CD84B98CC5AA2DA5A3BB9</vt:lpwstr>
  </property>
</Properties>
</file>